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</w:tabs>
        <w:rPr>
          <w:sz w:val="22"/>
          <w:szCs w:val="22"/>
        </w:rPr>
      </w:pPr>
      <w:r>
        <w:rPr>
          <w:sz w:val="22"/>
          <w:szCs w:val="22"/>
        </w:rPr>
        <w:tab/>
        <w:t>T</w:t>
      </w:r>
      <w:del w:id="0" w:author="jason graham" w:date="2020-04-13T19:41:09Z">
        <w:r>
          <w:rPr>
            <w:sz w:val="22"/>
            <w:szCs w:val="22"/>
          </w:rPr>
          <w:delText>his Agreement is made as of the</w:delText>
        </w:r>
      </w:del>
      <w:r>
        <w:rPr>
          <w:sz w:val="22"/>
          <w:szCs w:val="22"/>
        </w:rPr>
        <w:t xml:space="preserve"> ___day of _______, 20_____ (“Effective Date”) by and </w:t>
      </w:r>
    </w:p>
    <w:p>
      <w:pPr>
        <w:pStyle w:val="Normal"/>
        <w:tabs>
          <w:tab w:val="left" w:pos="720" w:leader="none"/>
          <w:tab w:val="left" w:pos="1440" w:leader="none"/>
        </w:tabs>
        <w:rPr>
          <w:sz w:val="22"/>
          <w:szCs w:val="22"/>
        </w:rPr>
      </w:pPr>
      <w:del w:id="1" w:author="jason graham" w:date="2020-04-13T20:54:26Z">
        <w:r>
          <w:rPr>
            <w:sz w:val="22"/>
            <w:szCs w:val="22"/>
          </w:rPr>
          <w:delText>doigmanfrjcvieojioefje</w:delText>
        </w:r>
      </w:del>
    </w:p>
    <w:p>
      <w:pPr>
        <w:pStyle w:val="Normal"/>
        <w:tabs>
          <w:tab w:val="left" w:pos="720" w:leader="none"/>
          <w:tab w:val="left" w:pos="1440" w:leader="none"/>
        </w:tabs>
        <w:spacing w:before="0" w:after="240"/>
        <w:rPr>
          <w:sz w:val="22"/>
          <w:szCs w:val="22"/>
        </w:rPr>
      </w:pPr>
      <w:r>
        <w:rPr>
          <w:sz w:val="22"/>
          <w:szCs w:val="22"/>
        </w:rPr>
        <w:t>efefe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288" w:bottom="1440" w:gutter="0"/>
      <w:pgNumType w:start="1" w:fmt="decimal"/>
      <w:formProt w:val="false"/>
      <w:titlePg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440" w:leader="none"/>
        <w:tab w:val="center" w:pos="468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09b"/>
    <w:pPr>
      <w:widowControl/>
      <w:tabs>
        <w:tab w:val="clear" w:pos="720"/>
        <w:tab w:val="left" w:pos="1440" w:leader="none"/>
      </w:tabs>
      <w:bidi w:val="0"/>
      <w:spacing w:lineRule="exact" w:line="240" w:before="0" w:after="24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b209b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379f"/>
    <w:rPr>
      <w:rFonts w:ascii="Times New Roman" w:hAnsi="Times New Roman" w:eastAsia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4b209b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4b209b"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379f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LibreOffice/6.4.0.3$Linux_X86_64 LibreOffice_project/b0a288ab3d2d4774cb44b62f04d5d28733ac6df8</Application>
  <Pages>1</Pages>
  <Words>19</Words>
  <Characters>110</Characters>
  <CharactersWithSpaces>128</CharactersWithSpaces>
  <Paragraphs>6</Paragraphs>
  <Company>Carnegie Mellon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2020-03-05T16:38:00Z</dcterms:created>
  <dc:creator>Michael Romac</dc:creator>
  <dc:description/>
  <dc:language>en-US</dc:language>
  <cp:lastModifiedBy>jason graham</cp:lastModifiedBy>
  <dcterms:modified xsi:type="dcterms:W3CDTF">2020-04-14T12:12:57Z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Carnegie Mellon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