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ins w:id="0" w:author="jason graham" w:date="2020-04-15T14:26:28Z">
        <w:r>
          <w:rPr/>
          <w:tab/>
        </w:r>
      </w:ins>
      <w:del w:id="1" w:author="jason graham" w:date="2020-04-15T14:23:54Z">
        <w:r>
          <w:rPr/>
          <w:delText>a</w:delText>
        </w:r>
      </w:del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5"/>
  <w:trackRevision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LibreOffice/6.4.0.3$Linux_X86_64 LibreOffice_project/b0a288ab3d2d4774cb44b62f04d5d28733ac6df8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2020-04-15T14:23:43Z</dcterms:created>
  <dc:creator>jason graham</dc:creator>
  <dc:description/>
  <dc:language>en-US</dc:language>
  <cp:lastModifiedBy>jason graham</cp:lastModifiedBy>
  <dcterms:modified xsi:type="dcterms:W3CDTF">2020-04-15T14:26:29Z</dcterms:modified>
  <cp:revision>2</cp:revision>
  <dc:subject/>
  <dc:title/>
</cp:coreProperties>
</file>