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1545C" w14:textId="77777777" w:rsidR="00F93716" w:rsidRDefault="0035330E">
      <w:pPr>
        <w:jc w:val="center"/>
        <w:rPr>
          <w:rFonts w:ascii="Times New Roman" w:hAnsi="Times New Roman" w:cs="Times New Roman"/>
          <w:color w:val="000000"/>
        </w:rPr>
      </w:pPr>
      <w:bookmarkStart w:id="0" w:name="_GoBack"/>
      <w:bookmarkEnd w:id="0"/>
      <w:r>
        <w:rPr>
          <w:rFonts w:ascii="Times New Roman" w:hAnsi="Times New Roman" w:cs="Times New Roman"/>
          <w:b/>
          <w:bCs/>
          <w:color w:val="000000"/>
        </w:rPr>
        <w:t>COMMERCIAL LEASE AGREEMENT</w:t>
      </w:r>
    </w:p>
    <w:p w14:paraId="063E276A" w14:textId="77777777" w:rsidR="00F93716" w:rsidRDefault="00F93716">
      <w:pPr>
        <w:rPr>
          <w:rFonts w:ascii="Times New Roman" w:hAnsi="Times New Roman" w:cs="Times New Roman"/>
          <w:color w:val="000000"/>
          <w:sz w:val="20"/>
          <w:szCs w:val="20"/>
        </w:rPr>
      </w:pPr>
    </w:p>
    <w:p w14:paraId="197AC6C1"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THIS LEASE AGREEMENT is made and entered into on December 1, 2013, by and between Temple CB, LLC, whose address is 4350 Temple City Boulevard, El Monte, California 91731 (hereinafter referred to as "Landlord"), and Okra </w:t>
      </w:r>
      <w:r>
        <w:rPr>
          <w:rFonts w:ascii="Times New Roman" w:hAnsi="Times New Roman" w:cs="Times New Roman"/>
          <w:color w:val="000000"/>
        </w:rPr>
        <w:t>Energy, Inc., whose address is 4350 Temple City Boulevard, El Monte, California 91731 (hereinafter referred to as "Tenant").</w:t>
      </w:r>
    </w:p>
    <w:p w14:paraId="1627AB43" w14:textId="77777777" w:rsidR="00F93716" w:rsidRDefault="00F93716">
      <w:pPr>
        <w:rPr>
          <w:rFonts w:ascii="Times New Roman" w:hAnsi="Times New Roman" w:cs="Times New Roman"/>
          <w:color w:val="000000"/>
          <w:sz w:val="20"/>
          <w:szCs w:val="20"/>
        </w:rPr>
      </w:pPr>
    </w:p>
    <w:p w14:paraId="0AE1F851" w14:textId="77777777" w:rsidR="00F93716" w:rsidRDefault="0035330E">
      <w:pPr>
        <w:rPr>
          <w:rFonts w:ascii="Times New Roman" w:hAnsi="Times New Roman" w:cs="Times New Roman"/>
          <w:color w:val="000000"/>
        </w:rPr>
      </w:pPr>
      <w:r>
        <w:rPr>
          <w:rFonts w:ascii="Times New Roman" w:hAnsi="Times New Roman" w:cs="Times New Roman"/>
          <w:color w:val="000000"/>
        </w:rPr>
        <w:t>ARTICLE I - GRANT OF LEASE</w:t>
      </w:r>
    </w:p>
    <w:p w14:paraId="1A000023" w14:textId="77777777" w:rsidR="00F93716" w:rsidRDefault="00F93716">
      <w:pPr>
        <w:rPr>
          <w:rFonts w:ascii="Times New Roman" w:hAnsi="Times New Roman" w:cs="Times New Roman"/>
          <w:color w:val="000000"/>
          <w:sz w:val="20"/>
          <w:szCs w:val="20"/>
        </w:rPr>
      </w:pPr>
    </w:p>
    <w:p w14:paraId="0D1207D9" w14:textId="77777777" w:rsidR="00F93716" w:rsidRDefault="0035330E">
      <w:pPr>
        <w:rPr>
          <w:rFonts w:ascii="Times New Roman" w:hAnsi="Times New Roman" w:cs="Times New Roman"/>
          <w:color w:val="000000"/>
        </w:rPr>
      </w:pPr>
      <w:r>
        <w:rPr>
          <w:rFonts w:ascii="Times New Roman" w:hAnsi="Times New Roman" w:cs="Times New Roman"/>
          <w:color w:val="000000"/>
        </w:rPr>
        <w:t>Landlord, in consideration of the rents to be paid and the covenants and agreements to be performed an</w:t>
      </w:r>
      <w:r>
        <w:rPr>
          <w:rFonts w:ascii="Times New Roman" w:hAnsi="Times New Roman" w:cs="Times New Roman"/>
          <w:color w:val="000000"/>
        </w:rPr>
        <w:t xml:space="preserve">d observed by the Tenant, does hereby lease to the Tenant and the Tenant does hereby lease and take from the Landlord the property described in Exhibit "A" attached hereto and by reference made a part hereof (the "Leased Premises"), together with, as part </w:t>
      </w:r>
      <w:r>
        <w:rPr>
          <w:rFonts w:ascii="Times New Roman" w:hAnsi="Times New Roman" w:cs="Times New Roman"/>
          <w:color w:val="000000"/>
        </w:rPr>
        <w:t>of the parcel, all improvements located thereon.</w:t>
      </w:r>
    </w:p>
    <w:p w14:paraId="07C3CE1A" w14:textId="77777777" w:rsidR="00F93716" w:rsidRDefault="00F93716">
      <w:pPr>
        <w:rPr>
          <w:rFonts w:ascii="Times New Roman" w:hAnsi="Times New Roman" w:cs="Times New Roman"/>
          <w:color w:val="000000"/>
          <w:sz w:val="20"/>
          <w:szCs w:val="20"/>
        </w:rPr>
      </w:pPr>
    </w:p>
    <w:p w14:paraId="7DC66CBF" w14:textId="77777777" w:rsidR="00F93716" w:rsidRDefault="0035330E">
      <w:pPr>
        <w:rPr>
          <w:rFonts w:ascii="Times New Roman" w:hAnsi="Times New Roman" w:cs="Times New Roman"/>
          <w:color w:val="000000"/>
        </w:rPr>
      </w:pPr>
      <w:r>
        <w:rPr>
          <w:rFonts w:ascii="Times New Roman" w:hAnsi="Times New Roman" w:cs="Times New Roman"/>
          <w:color w:val="000000"/>
        </w:rPr>
        <w:t>ARTICLE II - LEASE TERM</w:t>
      </w:r>
    </w:p>
    <w:p w14:paraId="4046C928" w14:textId="77777777" w:rsidR="00F93716" w:rsidRDefault="00F93716">
      <w:pPr>
        <w:rPr>
          <w:rFonts w:ascii="Times New Roman" w:hAnsi="Times New Roman" w:cs="Times New Roman"/>
          <w:color w:val="000000"/>
          <w:sz w:val="20"/>
          <w:szCs w:val="20"/>
        </w:rPr>
      </w:pPr>
    </w:p>
    <w:p w14:paraId="769FE16A" w14:textId="77777777" w:rsidR="00F93716" w:rsidRDefault="0035330E">
      <w:pPr>
        <w:rPr>
          <w:rFonts w:ascii="Times New Roman" w:hAnsi="Times New Roman" w:cs="Times New Roman"/>
          <w:color w:val="000000"/>
        </w:rPr>
      </w:pPr>
      <w:r>
        <w:rPr>
          <w:rFonts w:ascii="Times New Roman" w:hAnsi="Times New Roman" w:cs="Times New Roman"/>
          <w:color w:val="000000"/>
        </w:rPr>
        <w:t>Section l.  Term of Lease.  The term of this Lease shall begin on the Commencement Date, as defined in Section 2 of this Article II, and shall terminate on May 31, 2020 ("the Termin</w:t>
      </w:r>
      <w:r>
        <w:rPr>
          <w:rFonts w:ascii="Times New Roman" w:hAnsi="Times New Roman" w:cs="Times New Roman"/>
          <w:color w:val="000000"/>
        </w:rPr>
        <w:t>ation Date"); provided, however, that at the option of Tenant, Tenant may renew this Lease for five additional successive one- year terms at a Monthly Rent of $100,000 per month, provided that notice of such renewal is given in writing no less than 120 day</w:t>
      </w:r>
      <w:r>
        <w:rPr>
          <w:rFonts w:ascii="Times New Roman" w:hAnsi="Times New Roman" w:cs="Times New Roman"/>
          <w:color w:val="000000"/>
        </w:rPr>
        <w:t>s prior to the Termination Date or the expiration of any one-year renewal term. Tenant may at any time cancel this Lease and terminate all of its obligations hereunder by the payment of $300,000, plus all other amounts then due under this Lease.</w:t>
      </w:r>
    </w:p>
    <w:p w14:paraId="6E979033" w14:textId="77777777" w:rsidR="00F93716" w:rsidRDefault="00F93716">
      <w:pPr>
        <w:rPr>
          <w:rFonts w:ascii="Times New Roman" w:hAnsi="Times New Roman" w:cs="Times New Roman"/>
          <w:color w:val="000000"/>
          <w:sz w:val="20"/>
          <w:szCs w:val="20"/>
        </w:rPr>
      </w:pPr>
    </w:p>
    <w:p w14:paraId="4783D58F" w14:textId="77777777" w:rsidR="00F93716" w:rsidRDefault="0035330E">
      <w:pPr>
        <w:rPr>
          <w:rFonts w:ascii="Times New Roman" w:hAnsi="Times New Roman" w:cs="Times New Roman"/>
          <w:color w:val="000000"/>
        </w:rPr>
      </w:pPr>
      <w:r>
        <w:rPr>
          <w:rFonts w:ascii="Times New Roman" w:hAnsi="Times New Roman" w:cs="Times New Roman"/>
          <w:color w:val="000000"/>
        </w:rPr>
        <w:t>Section 2</w:t>
      </w:r>
      <w:r>
        <w:rPr>
          <w:rFonts w:ascii="Times New Roman" w:hAnsi="Times New Roman" w:cs="Times New Roman"/>
          <w:color w:val="000000"/>
        </w:rPr>
        <w:t>.  Commencement Date. The "Commencement Date" shall mean  December 1, 2013.</w:t>
      </w:r>
    </w:p>
    <w:p w14:paraId="27A4B17B" w14:textId="77777777" w:rsidR="00F93716" w:rsidRDefault="00F93716">
      <w:pPr>
        <w:rPr>
          <w:rFonts w:ascii="Times New Roman" w:hAnsi="Times New Roman" w:cs="Times New Roman"/>
          <w:color w:val="000000"/>
          <w:sz w:val="20"/>
          <w:szCs w:val="20"/>
        </w:rPr>
      </w:pPr>
    </w:p>
    <w:p w14:paraId="7439900D" w14:textId="77777777" w:rsidR="00F93716" w:rsidRDefault="0035330E">
      <w:pPr>
        <w:rPr>
          <w:rFonts w:ascii="Times New Roman" w:hAnsi="Times New Roman" w:cs="Times New Roman"/>
          <w:color w:val="000000"/>
        </w:rPr>
      </w:pPr>
      <w:r>
        <w:rPr>
          <w:rFonts w:ascii="Times New Roman" w:hAnsi="Times New Roman" w:cs="Times New Roman"/>
          <w:color w:val="000000"/>
        </w:rPr>
        <w:t>ARTICLE III - EXTENSIONS</w:t>
      </w:r>
    </w:p>
    <w:p w14:paraId="5F5830CA" w14:textId="77777777" w:rsidR="00F93716" w:rsidRDefault="00F93716">
      <w:pPr>
        <w:rPr>
          <w:rFonts w:ascii="Times New Roman" w:hAnsi="Times New Roman" w:cs="Times New Roman"/>
          <w:color w:val="000000"/>
          <w:sz w:val="20"/>
          <w:szCs w:val="20"/>
        </w:rPr>
      </w:pPr>
    </w:p>
    <w:p w14:paraId="5554AF24" w14:textId="77777777" w:rsidR="00F93716" w:rsidRDefault="0035330E">
      <w:pPr>
        <w:rPr>
          <w:del w:id="1" w:author="Super Admin" w:date="2020-04-06T16:49:00Z"/>
          <w:rFonts w:ascii="Times New Roman" w:hAnsi="Times New Roman" w:cs="Times New Roman"/>
          <w:color w:val="000000"/>
        </w:rPr>
      </w:pPr>
      <w:del w:id="2" w:author="Super Admin" w:date="2020-04-06T16:49:00Z">
        <w:r>
          <w:rPr>
            <w:rFonts w:ascii="Times New Roman" w:hAnsi="Times New Roman" w:cs="Times New Roman"/>
            <w:color w:val="000000"/>
          </w:rPr>
          <w:delText>The parties hereto may elect to extend this Agreement upon such terms and conditions as may be agreed upon in writing and signed by the parties at the ti</w:delText>
        </w:r>
        <w:r>
          <w:rPr>
            <w:rFonts w:ascii="Times New Roman" w:hAnsi="Times New Roman" w:cs="Times New Roman"/>
            <w:color w:val="000000"/>
          </w:rPr>
          <w:delText>me of any such extension.</w:delText>
        </w:r>
      </w:del>
      <w:ins w:id="3" w:author="Super Admin" w:date="2020-04-06T16:49:00Z">
        <w:r>
          <w:rPr>
            <w:rFonts w:ascii="Times New Roman" w:hAnsi="Times New Roman" w:cs="Times New Roman"/>
            <w:color w:val="000000"/>
          </w:rPr>
          <w:t xml:space="preserve"> Extension updates here. </w:t>
        </w:r>
      </w:ins>
    </w:p>
    <w:p w14:paraId="2CCFD84A" w14:textId="77777777" w:rsidR="00F93716" w:rsidRDefault="00F93716">
      <w:pPr>
        <w:rPr>
          <w:rFonts w:ascii="Times New Roman" w:hAnsi="Times New Roman" w:cs="Times New Roman"/>
          <w:color w:val="000000"/>
          <w:sz w:val="20"/>
          <w:szCs w:val="20"/>
        </w:rPr>
      </w:pPr>
    </w:p>
    <w:p w14:paraId="3CA94B0D" w14:textId="77777777" w:rsidR="00F93716" w:rsidRDefault="0035330E">
      <w:pPr>
        <w:rPr>
          <w:rFonts w:ascii="Times New Roman" w:hAnsi="Times New Roman" w:cs="Times New Roman"/>
          <w:color w:val="000000"/>
        </w:rPr>
      </w:pPr>
      <w:r>
        <w:rPr>
          <w:rFonts w:ascii="Times New Roman" w:hAnsi="Times New Roman" w:cs="Times New Roman"/>
          <w:color w:val="000000"/>
        </w:rPr>
        <w:t>ARTICLE IV - DETERMINATION OF RENT</w:t>
      </w:r>
    </w:p>
    <w:p w14:paraId="45B10618" w14:textId="77777777" w:rsidR="00F93716" w:rsidRDefault="00F93716">
      <w:pPr>
        <w:rPr>
          <w:rFonts w:ascii="Times New Roman" w:hAnsi="Times New Roman" w:cs="Times New Roman"/>
          <w:color w:val="000000"/>
          <w:sz w:val="20"/>
          <w:szCs w:val="20"/>
        </w:rPr>
      </w:pPr>
    </w:p>
    <w:p w14:paraId="33438E6D"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1. Monthly Rent: The Tenant agrees to pay the Landlord and the Landlord agrees to accept, during the term hereof, at such place as the Landlord shall from time </w:t>
      </w:r>
      <w:r>
        <w:rPr>
          <w:rFonts w:ascii="Times New Roman" w:hAnsi="Times New Roman" w:cs="Times New Roman"/>
          <w:color w:val="000000"/>
        </w:rPr>
        <w:t>to time direct by notice to the Tenant, monthly rent set forth in the following table:</w:t>
      </w:r>
    </w:p>
    <w:p w14:paraId="41BBBEEB" w14:textId="77777777" w:rsidR="00F93716" w:rsidRDefault="0035330E">
      <w:pPr>
        <w:rPr>
          <w:rFonts w:ascii="Times New Roman" w:hAnsi="Times New Roman" w:cs="Times New Roman"/>
          <w:color w:val="000000"/>
          <w:sz w:val="20"/>
          <w:szCs w:val="20"/>
        </w:rPr>
      </w:pPr>
      <w:ins w:id="4" w:author="Stefanie Zukowski" w:date="2020-04-06T12:47:00Z">
        <w:r>
          <w:rPr>
            <w:rFonts w:ascii="Times New Roman" w:hAnsi="Times New Roman" w:cs="Times New Roman"/>
            <w:color w:val="000000"/>
            <w:sz w:val="20"/>
            <w:szCs w:val="20"/>
          </w:rPr>
          <w:t xml:space="preserve">New table inserted here. </w:t>
        </w:r>
      </w:ins>
    </w:p>
    <w:p w14:paraId="5A98169C" w14:textId="77777777" w:rsidR="00F93716" w:rsidRDefault="0035330E">
      <w:pPr>
        <w:rPr>
          <w:del w:id="5" w:author="Stefanie Zukowski" w:date="2020-04-06T12:47:00Z"/>
          <w:rFonts w:ascii="Times New Roman" w:hAnsi="Times New Roman" w:cs="Times New Roman"/>
          <w:color w:val="000000"/>
        </w:rPr>
      </w:pPr>
      <w:del w:id="6" w:author="Stefanie Zukowski" w:date="2020-04-06T12:47:00Z">
        <w:r>
          <w:rPr>
            <w:rFonts w:ascii="Times New Roman" w:hAnsi="Times New Roman" w:cs="Times New Roman"/>
            <w:color w:val="000000"/>
          </w:rPr>
          <w:delText>Initial Period of December 1, 2013 to May 31, 2014:</w:delText>
        </w:r>
      </w:del>
    </w:p>
    <w:p w14:paraId="17A84554" w14:textId="77777777" w:rsidR="00F93716" w:rsidRDefault="0035330E">
      <w:pPr>
        <w:ind w:hanging="30"/>
        <w:rPr>
          <w:del w:id="7" w:author="Stefanie Zukowski" w:date="2020-04-06T12:47:00Z"/>
          <w:rFonts w:ascii="Times New Roman" w:hAnsi="Times New Roman" w:cs="Times New Roman"/>
          <w:color w:val="000000"/>
        </w:rPr>
      </w:pPr>
      <w:del w:id="8" w:author="Stefanie Zukowski" w:date="2020-04-06T12:47:00Z">
        <w:r>
          <w:rPr>
            <w:rFonts w:ascii="Times New Roman" w:hAnsi="Times New Roman" w:cs="Times New Roman"/>
            <w:color w:val="000000"/>
          </w:rPr>
          <w:delText>$ 0</w:delText>
        </w:r>
      </w:del>
    </w:p>
    <w:p w14:paraId="2D785526" w14:textId="77777777" w:rsidR="00F93716" w:rsidRDefault="0035330E">
      <w:pPr>
        <w:rPr>
          <w:del w:id="9" w:author="Stefanie Zukowski" w:date="2020-04-06T12:47:00Z"/>
          <w:rFonts w:ascii="Times New Roman" w:hAnsi="Times New Roman" w:cs="Times New Roman"/>
          <w:color w:val="000000"/>
        </w:rPr>
      </w:pPr>
      <w:del w:id="10" w:author="Stefanie Zukowski" w:date="2020-04-06T12:47:00Z">
        <w:r>
          <w:rPr>
            <w:rFonts w:ascii="Times New Roman" w:hAnsi="Times New Roman" w:cs="Times New Roman"/>
            <w:color w:val="000000"/>
          </w:rPr>
          <w:delText>June 1, 2014 to May 31, 2015:</w:delText>
        </w:r>
      </w:del>
    </w:p>
    <w:p w14:paraId="7C675E08" w14:textId="77777777" w:rsidR="00F93716" w:rsidRDefault="0035330E">
      <w:pPr>
        <w:ind w:hanging="30"/>
        <w:rPr>
          <w:del w:id="11" w:author="Stefanie Zukowski" w:date="2020-04-06T12:47:00Z"/>
          <w:rFonts w:ascii="Times New Roman" w:hAnsi="Times New Roman" w:cs="Times New Roman"/>
          <w:color w:val="000000"/>
        </w:rPr>
      </w:pPr>
      <w:del w:id="12" w:author="Stefanie Zukowski" w:date="2020-04-06T12:47:00Z">
        <w:r>
          <w:rPr>
            <w:rFonts w:ascii="Times New Roman" w:hAnsi="Times New Roman" w:cs="Times New Roman"/>
            <w:color w:val="000000"/>
          </w:rPr>
          <w:delText>$ 30,000</w:delText>
        </w:r>
      </w:del>
    </w:p>
    <w:p w14:paraId="248F40D5" w14:textId="77777777" w:rsidR="00F93716" w:rsidRDefault="0035330E">
      <w:pPr>
        <w:rPr>
          <w:del w:id="13" w:author="Stefanie Zukowski" w:date="2020-04-06T12:47:00Z"/>
          <w:rFonts w:ascii="Times New Roman" w:hAnsi="Times New Roman" w:cs="Times New Roman"/>
          <w:color w:val="000000"/>
        </w:rPr>
      </w:pPr>
      <w:del w:id="14" w:author="Stefanie Zukowski" w:date="2020-04-06T12:47:00Z">
        <w:r>
          <w:rPr>
            <w:rFonts w:ascii="Times New Roman" w:hAnsi="Times New Roman" w:cs="Times New Roman"/>
            <w:color w:val="000000"/>
          </w:rPr>
          <w:delText>June 1, 2015 to May 31, 2016:</w:delText>
        </w:r>
      </w:del>
    </w:p>
    <w:p w14:paraId="26B702D2" w14:textId="77777777" w:rsidR="00F93716" w:rsidRDefault="0035330E">
      <w:pPr>
        <w:ind w:hanging="30"/>
        <w:rPr>
          <w:del w:id="15" w:author="Stefanie Zukowski" w:date="2020-04-06T12:47:00Z"/>
          <w:rFonts w:ascii="Times New Roman" w:hAnsi="Times New Roman" w:cs="Times New Roman"/>
          <w:color w:val="000000"/>
        </w:rPr>
      </w:pPr>
      <w:del w:id="16" w:author="Stefanie Zukowski" w:date="2020-04-06T12:47:00Z">
        <w:r>
          <w:rPr>
            <w:rFonts w:ascii="Times New Roman" w:hAnsi="Times New Roman" w:cs="Times New Roman"/>
            <w:color w:val="000000"/>
          </w:rPr>
          <w:delText>$ 40,000</w:delText>
        </w:r>
      </w:del>
    </w:p>
    <w:p w14:paraId="55F40B27" w14:textId="77777777" w:rsidR="00F93716" w:rsidRDefault="0035330E">
      <w:pPr>
        <w:rPr>
          <w:del w:id="17" w:author="Stefanie Zukowski" w:date="2020-04-06T12:47:00Z"/>
          <w:rFonts w:ascii="Times New Roman" w:hAnsi="Times New Roman" w:cs="Times New Roman"/>
          <w:color w:val="000000"/>
        </w:rPr>
      </w:pPr>
      <w:del w:id="18" w:author="Stefanie Zukowski" w:date="2020-04-06T12:47:00Z">
        <w:r>
          <w:rPr>
            <w:rFonts w:ascii="Times New Roman" w:hAnsi="Times New Roman" w:cs="Times New Roman"/>
            <w:color w:val="000000"/>
          </w:rPr>
          <w:delText xml:space="preserve">June 1, </w:delText>
        </w:r>
        <w:r>
          <w:rPr>
            <w:rFonts w:ascii="Times New Roman" w:hAnsi="Times New Roman" w:cs="Times New Roman"/>
            <w:color w:val="000000"/>
          </w:rPr>
          <w:delText>2016 to May 31, 2017:</w:delText>
        </w:r>
      </w:del>
    </w:p>
    <w:p w14:paraId="0E5CC158" w14:textId="77777777" w:rsidR="00F93716" w:rsidRDefault="0035330E">
      <w:pPr>
        <w:ind w:hanging="30"/>
        <w:rPr>
          <w:del w:id="19" w:author="Stefanie Zukowski" w:date="2020-04-06T12:47:00Z"/>
          <w:rFonts w:ascii="Times New Roman" w:hAnsi="Times New Roman" w:cs="Times New Roman"/>
          <w:color w:val="000000"/>
        </w:rPr>
      </w:pPr>
      <w:del w:id="20" w:author="Stefanie Zukowski" w:date="2020-04-06T12:47:00Z">
        <w:r>
          <w:rPr>
            <w:rFonts w:ascii="Times New Roman" w:hAnsi="Times New Roman" w:cs="Times New Roman"/>
            <w:color w:val="000000"/>
          </w:rPr>
          <w:delText>$ 50,000</w:delText>
        </w:r>
      </w:del>
    </w:p>
    <w:p w14:paraId="17720F35" w14:textId="77777777" w:rsidR="00F93716" w:rsidRDefault="0035330E">
      <w:pPr>
        <w:rPr>
          <w:del w:id="21" w:author="Stefanie Zukowski" w:date="2020-04-06T12:47:00Z"/>
          <w:rFonts w:ascii="Times New Roman" w:hAnsi="Times New Roman" w:cs="Times New Roman"/>
          <w:color w:val="000000"/>
        </w:rPr>
      </w:pPr>
      <w:del w:id="22" w:author="Stefanie Zukowski" w:date="2020-04-06T12:47:00Z">
        <w:r>
          <w:rPr>
            <w:rFonts w:ascii="Times New Roman" w:hAnsi="Times New Roman" w:cs="Times New Roman"/>
            <w:color w:val="000000"/>
          </w:rPr>
          <w:lastRenderedPageBreak/>
          <w:delText>June 1, 2017 to May 31, 2018:</w:delText>
        </w:r>
      </w:del>
    </w:p>
    <w:p w14:paraId="0DBE2D9D" w14:textId="77777777" w:rsidR="00F93716" w:rsidRDefault="0035330E">
      <w:pPr>
        <w:ind w:hanging="30"/>
        <w:rPr>
          <w:rFonts w:ascii="Times New Roman" w:hAnsi="Times New Roman" w:cs="Times New Roman"/>
          <w:color w:val="000000"/>
        </w:rPr>
      </w:pPr>
      <w:r>
        <w:rPr>
          <w:rFonts w:ascii="Times New Roman" w:hAnsi="Times New Roman" w:cs="Times New Roman"/>
          <w:color w:val="000000"/>
        </w:rPr>
        <w:t>$ 60,000</w:t>
      </w:r>
    </w:p>
    <w:p w14:paraId="53E88CD7" w14:textId="77777777" w:rsidR="00F93716" w:rsidRDefault="0035330E">
      <w:pPr>
        <w:rPr>
          <w:rFonts w:ascii="Times New Roman" w:hAnsi="Times New Roman" w:cs="Times New Roman"/>
          <w:color w:val="000000"/>
        </w:rPr>
      </w:pPr>
      <w:r>
        <w:rPr>
          <w:rFonts w:ascii="Times New Roman" w:hAnsi="Times New Roman" w:cs="Times New Roman"/>
          <w:color w:val="000000"/>
        </w:rPr>
        <w:t>June 1, 2019 to May 31, 2020:</w:t>
      </w:r>
    </w:p>
    <w:p w14:paraId="1B7005C6" w14:textId="77777777" w:rsidR="00F93716" w:rsidRDefault="0035330E">
      <w:pPr>
        <w:ind w:hanging="30"/>
        <w:rPr>
          <w:rFonts w:ascii="Times New Roman" w:hAnsi="Times New Roman" w:cs="Times New Roman"/>
          <w:color w:val="000000"/>
        </w:rPr>
      </w:pPr>
      <w:r>
        <w:rPr>
          <w:rFonts w:ascii="Times New Roman" w:hAnsi="Times New Roman" w:cs="Times New Roman"/>
          <w:color w:val="000000"/>
        </w:rPr>
        <w:t>$ 70,000</w:t>
      </w:r>
    </w:p>
    <w:p w14:paraId="339A4576" w14:textId="77777777" w:rsidR="00F93716" w:rsidRDefault="00F93716">
      <w:pPr>
        <w:rPr>
          <w:rFonts w:ascii="Times New Roman" w:hAnsi="Times New Roman" w:cs="Times New Roman"/>
          <w:color w:val="000000"/>
          <w:sz w:val="20"/>
          <w:szCs w:val="20"/>
        </w:rPr>
      </w:pPr>
    </w:p>
    <w:p w14:paraId="4067931D" w14:textId="77777777" w:rsidR="00F93716" w:rsidRDefault="0035330E">
      <w:pPr>
        <w:rPr>
          <w:rFonts w:ascii="Times New Roman" w:hAnsi="Times New Roman" w:cs="Times New Roman"/>
          <w:color w:val="000000"/>
        </w:rPr>
      </w:pPr>
      <w:r>
        <w:rPr>
          <w:rFonts w:ascii="Times New Roman" w:hAnsi="Times New Roman" w:cs="Times New Roman"/>
          <w:color w:val="000000"/>
        </w:rPr>
        <w:t>Section 2.  Late Fee.  A late fee in the amount of 5% of the Monthly Rent shall be assessed if payment is not postmarked or received by Landlord o</w:t>
      </w:r>
      <w:r>
        <w:rPr>
          <w:rFonts w:ascii="Times New Roman" w:hAnsi="Times New Roman" w:cs="Times New Roman"/>
          <w:color w:val="000000"/>
        </w:rPr>
        <w:t>n or before the tenth day of each month.</w:t>
      </w:r>
    </w:p>
    <w:p w14:paraId="608391CE" w14:textId="77777777" w:rsidR="00F93716" w:rsidRDefault="00F93716">
      <w:pPr>
        <w:rPr>
          <w:rFonts w:ascii="Times New Roman" w:hAnsi="Times New Roman" w:cs="Times New Roman"/>
          <w:color w:val="000000"/>
          <w:sz w:val="20"/>
          <w:szCs w:val="20"/>
        </w:rPr>
      </w:pPr>
    </w:p>
    <w:p w14:paraId="327D769C" w14:textId="77777777" w:rsidR="00F93716" w:rsidRDefault="0035330E">
      <w:pPr>
        <w:rPr>
          <w:rFonts w:ascii="Times New Roman" w:hAnsi="Times New Roman" w:cs="Times New Roman"/>
          <w:color w:val="000000"/>
        </w:rPr>
      </w:pPr>
      <w:r>
        <w:rPr>
          <w:rFonts w:ascii="Times New Roman" w:hAnsi="Times New Roman" w:cs="Times New Roman"/>
          <w:color w:val="000000"/>
        </w:rPr>
        <w:t>ARTICLE V - SECURITY DEPOSIT</w:t>
      </w:r>
    </w:p>
    <w:p w14:paraId="123C124C" w14:textId="77777777" w:rsidR="00F93716" w:rsidRDefault="00F93716">
      <w:pPr>
        <w:rPr>
          <w:rFonts w:ascii="Times New Roman" w:hAnsi="Times New Roman" w:cs="Times New Roman"/>
          <w:color w:val="000000"/>
          <w:sz w:val="20"/>
          <w:szCs w:val="20"/>
        </w:rPr>
      </w:pPr>
    </w:p>
    <w:p w14:paraId="259695FF" w14:textId="77777777" w:rsidR="00F93716" w:rsidRDefault="0035330E">
      <w:pPr>
        <w:rPr>
          <w:rFonts w:ascii="Times New Roman" w:hAnsi="Times New Roman" w:cs="Times New Roman"/>
          <w:color w:val="000000"/>
        </w:rPr>
      </w:pPr>
      <w:r>
        <w:rPr>
          <w:rFonts w:ascii="Times New Roman" w:hAnsi="Times New Roman" w:cs="Times New Roman"/>
          <w:color w:val="000000"/>
        </w:rPr>
        <w:t>The Tenant has deposited with the Landlord the sum of Twenty Thousand Dollars ($20,000.00) as security for the full and faithful performance by the Tenant of all the terms of this leas</w:t>
      </w:r>
      <w:r>
        <w:rPr>
          <w:rFonts w:ascii="Times New Roman" w:hAnsi="Times New Roman" w:cs="Times New Roman"/>
          <w:color w:val="000000"/>
        </w:rPr>
        <w:t xml:space="preserve">e required to be performed by the Tenant. Such sum shall be returned to the Tenant after the expiration of this lease, provided the Tenant has fully and faithfully carried out all of its terms. In the event of a bona fide sale of the property of which the </w:t>
      </w:r>
      <w:r>
        <w:rPr>
          <w:rFonts w:ascii="Times New Roman" w:hAnsi="Times New Roman" w:cs="Times New Roman"/>
          <w:color w:val="000000"/>
        </w:rPr>
        <w:t>leased premises are a part, the Landlord shall have the right to transfer the security to the purchaser to be held under the terms of this lease, and the Landlord shall be released from all liability for the return of such security to the Tenant.</w:t>
      </w:r>
    </w:p>
    <w:p w14:paraId="1D052DCF" w14:textId="77777777" w:rsidR="00F93716" w:rsidRDefault="00F93716">
      <w:pPr>
        <w:rPr>
          <w:rFonts w:ascii="Times New Roman" w:hAnsi="Times New Roman" w:cs="Times New Roman"/>
          <w:color w:val="000000"/>
          <w:sz w:val="20"/>
          <w:szCs w:val="20"/>
        </w:rPr>
      </w:pPr>
    </w:p>
    <w:p w14:paraId="6ABB0D54"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ARTICLE </w:t>
      </w:r>
      <w:r>
        <w:rPr>
          <w:rFonts w:ascii="Times New Roman" w:hAnsi="Times New Roman" w:cs="Times New Roman"/>
          <w:color w:val="000000"/>
        </w:rPr>
        <w:t>VI - TAXES</w:t>
      </w:r>
    </w:p>
    <w:p w14:paraId="24FB3306" w14:textId="77777777" w:rsidR="00F93716" w:rsidRDefault="00F93716">
      <w:pPr>
        <w:rPr>
          <w:rFonts w:ascii="Times New Roman" w:hAnsi="Times New Roman" w:cs="Times New Roman"/>
          <w:color w:val="000000"/>
          <w:sz w:val="20"/>
          <w:szCs w:val="20"/>
        </w:rPr>
      </w:pPr>
    </w:p>
    <w:p w14:paraId="53E1290C" w14:textId="77777777" w:rsidR="00F93716" w:rsidRDefault="0035330E">
      <w:pPr>
        <w:rPr>
          <w:rFonts w:ascii="Times New Roman" w:hAnsi="Times New Roman" w:cs="Times New Roman"/>
          <w:color w:val="000000"/>
        </w:rPr>
      </w:pPr>
      <w:r>
        <w:rPr>
          <w:rFonts w:ascii="Times New Roman" w:hAnsi="Times New Roman" w:cs="Times New Roman"/>
          <w:color w:val="000000"/>
        </w:rPr>
        <w:t>Section l.  Personal Property Taxes.  The Tenant shall be liable for all taxes levied against any leasehold interest of the Tenant or personal property and trade fixtures owned or placed by the Tenant in the Leased Premises.</w:t>
      </w:r>
    </w:p>
    <w:p w14:paraId="7FF09037" w14:textId="77777777" w:rsidR="00F93716" w:rsidRDefault="00F93716">
      <w:pPr>
        <w:rPr>
          <w:rFonts w:ascii="Times New Roman" w:hAnsi="Times New Roman" w:cs="Times New Roman"/>
          <w:color w:val="000000"/>
          <w:sz w:val="20"/>
          <w:szCs w:val="20"/>
        </w:rPr>
      </w:pPr>
    </w:p>
    <w:p w14:paraId="4AD98C89" w14:textId="77777777" w:rsidR="00F93716" w:rsidRDefault="0035330E">
      <w:pPr>
        <w:rPr>
          <w:rFonts w:ascii="Times New Roman" w:hAnsi="Times New Roman" w:cs="Times New Roman"/>
          <w:color w:val="000000"/>
        </w:rPr>
      </w:pPr>
      <w:r>
        <w:rPr>
          <w:rFonts w:ascii="Times New Roman" w:hAnsi="Times New Roman" w:cs="Times New Roman"/>
          <w:color w:val="000000"/>
        </w:rPr>
        <w:t>Section 2.  Real E</w:t>
      </w:r>
      <w:r>
        <w:rPr>
          <w:rFonts w:ascii="Times New Roman" w:hAnsi="Times New Roman" w:cs="Times New Roman"/>
          <w:color w:val="000000"/>
        </w:rPr>
        <w:t>state Taxes.  During the continuance of this lease Landlord shall deliver to Tenant a copy of any real estate taxes and assessments against the Leased Property. From and after the Commencement Date, the Tenant shall pay to Landlord not later than twenty-on</w:t>
      </w:r>
      <w:r>
        <w:rPr>
          <w:rFonts w:ascii="Times New Roman" w:hAnsi="Times New Roman" w:cs="Times New Roman"/>
          <w:color w:val="000000"/>
        </w:rPr>
        <w:t>e (21) days after the day on which the same may become initially due, all real estate taxes and assessments applicable to the Leased Premises, together with any interest and penalties lawfully imposed thereon as a result of Tenant's late payment thereof, w</w:t>
      </w:r>
      <w:r>
        <w:rPr>
          <w:rFonts w:ascii="Times New Roman" w:hAnsi="Times New Roman" w:cs="Times New Roman"/>
          <w:color w:val="000000"/>
        </w:rPr>
        <w:t>hich shall be levied upon the Leased Premises during the term of this Lease.</w:t>
      </w:r>
    </w:p>
    <w:p w14:paraId="16F135AB" w14:textId="77777777" w:rsidR="00F93716" w:rsidRDefault="00F93716">
      <w:pPr>
        <w:rPr>
          <w:rFonts w:ascii="Times New Roman" w:hAnsi="Times New Roman" w:cs="Times New Roman"/>
          <w:color w:val="000000"/>
          <w:sz w:val="20"/>
          <w:szCs w:val="20"/>
        </w:rPr>
      </w:pPr>
    </w:p>
    <w:p w14:paraId="3EA4A90D" w14:textId="77777777" w:rsidR="00F93716" w:rsidRDefault="0035330E">
      <w:pPr>
        <w:rPr>
          <w:rFonts w:ascii="Times New Roman" w:hAnsi="Times New Roman" w:cs="Times New Roman"/>
          <w:color w:val="000000"/>
        </w:rPr>
      </w:pPr>
      <w:r>
        <w:rPr>
          <w:rFonts w:ascii="Times New Roman" w:hAnsi="Times New Roman" w:cs="Times New Roman"/>
          <w:color w:val="000000"/>
        </w:rPr>
        <w:t>Section 3.  Contest of Taxes.  The Tenant, at its own cost and expense, may, if it shall in good faith so desire, contest by appropriate proceedings the amount of any personal or</w:t>
      </w:r>
      <w:r>
        <w:rPr>
          <w:rFonts w:ascii="Times New Roman" w:hAnsi="Times New Roman" w:cs="Times New Roman"/>
          <w:color w:val="000000"/>
        </w:rPr>
        <w:t xml:space="preserve"> real property tax. The Tenant may, if it shall so desire, endeavor at any time or times, by appropriate proceedings, to obtain a reduction in the assessed valuation of the Leased Premises for tax purposes. In any such event, if the Landlord agrees, at the</w:t>
      </w:r>
      <w:r>
        <w:rPr>
          <w:rFonts w:ascii="Times New Roman" w:hAnsi="Times New Roman" w:cs="Times New Roman"/>
          <w:color w:val="000000"/>
        </w:rPr>
        <w:t xml:space="preserve"> request of the Tenant, to join with the Tenant at Tenant's expense in said proceedings and the Landlord agrees to sign and deliver such papers and instruments as may be necessary to prosecute such proceedings, the Tenant shall have the right to contest th</w:t>
      </w:r>
      <w:r>
        <w:rPr>
          <w:rFonts w:ascii="Times New Roman" w:hAnsi="Times New Roman" w:cs="Times New Roman"/>
          <w:color w:val="000000"/>
        </w:rPr>
        <w:t>e amount of any such tax and the Tenant shall have the right to withhold payment of any such tax, if the statute under which the Tenant is contesting such tax so permits.</w:t>
      </w:r>
    </w:p>
    <w:p w14:paraId="4DF63FF3" w14:textId="77777777" w:rsidR="00F93716" w:rsidRDefault="00F93716">
      <w:pPr>
        <w:rPr>
          <w:rFonts w:ascii="Times New Roman" w:hAnsi="Times New Roman" w:cs="Times New Roman"/>
          <w:color w:val="000000"/>
          <w:sz w:val="20"/>
          <w:szCs w:val="20"/>
        </w:rPr>
      </w:pPr>
    </w:p>
    <w:p w14:paraId="7B001A27"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4.  Payment of Ordinary Assessments.  The Tenant shall pay all assessments, </w:t>
      </w:r>
      <w:r>
        <w:rPr>
          <w:rFonts w:ascii="Times New Roman" w:hAnsi="Times New Roman" w:cs="Times New Roman"/>
          <w:color w:val="000000"/>
        </w:rPr>
        <w:t xml:space="preserve">ordinary and extraordinary, attributable to or against the Leased Premises not later than twenty-one (21) days after the day on which the same became initially due. The Tenant may take the benefit of any law allowing assessments to be paid in installments </w:t>
      </w:r>
      <w:r>
        <w:rPr>
          <w:rFonts w:ascii="Times New Roman" w:hAnsi="Times New Roman" w:cs="Times New Roman"/>
          <w:color w:val="000000"/>
        </w:rPr>
        <w:t>and in such event the Tenant shall only be liable for such installments of assessments due during the term hereof.</w:t>
      </w:r>
    </w:p>
    <w:p w14:paraId="4DF831F1" w14:textId="77777777" w:rsidR="00F93716" w:rsidRDefault="00F93716">
      <w:pPr>
        <w:rPr>
          <w:rFonts w:ascii="Times New Roman" w:hAnsi="Times New Roman" w:cs="Times New Roman"/>
          <w:color w:val="000000"/>
          <w:sz w:val="20"/>
          <w:szCs w:val="20"/>
        </w:rPr>
      </w:pPr>
    </w:p>
    <w:p w14:paraId="45A0DA6B" w14:textId="77777777" w:rsidR="00F93716" w:rsidRDefault="0035330E">
      <w:pPr>
        <w:rPr>
          <w:rFonts w:ascii="Times New Roman" w:hAnsi="Times New Roman" w:cs="Times New Roman"/>
          <w:color w:val="000000"/>
        </w:rPr>
      </w:pPr>
      <w:r>
        <w:rPr>
          <w:rFonts w:ascii="Times New Roman" w:hAnsi="Times New Roman" w:cs="Times New Roman"/>
          <w:color w:val="000000"/>
        </w:rPr>
        <w:t>Section 5.  Changes in Method of Taxation.  Landlord and Tenant further agree that if at any time during the term of this Lease, the present</w:t>
      </w:r>
      <w:r>
        <w:rPr>
          <w:rFonts w:ascii="Times New Roman" w:hAnsi="Times New Roman" w:cs="Times New Roman"/>
          <w:color w:val="000000"/>
        </w:rPr>
        <w:t xml:space="preserve"> method of taxation or assessment of real estate shall be changed so that the whole or any part of the real estate taxes, assessment or governmental impositions now levied, assessed or imposed on the Leased Premises shall, in lieu thereof, be assessed, lev</w:t>
      </w:r>
      <w:r>
        <w:rPr>
          <w:rFonts w:ascii="Times New Roman" w:hAnsi="Times New Roman" w:cs="Times New Roman"/>
          <w:color w:val="000000"/>
        </w:rPr>
        <w:t>ied, or imposed wholly or in part, as a capital levy or otherwise upon the rents reserved herein or any part thereof, or as a tax, corporation franchise tax, assessment, levy or charge, or any part thereof, measured by or based, in whole or in part, upon t</w:t>
      </w:r>
      <w:r>
        <w:rPr>
          <w:rFonts w:ascii="Times New Roman" w:hAnsi="Times New Roman" w:cs="Times New Roman"/>
          <w:color w:val="000000"/>
        </w:rPr>
        <w:t>he Leased Premises or on the rents derived therefrom and imposed upon the Landlord, then the Tenant shall pay all such taxes, assessments, levies, impositions, or charges.  Nothing contained in this Lease shall require the Tenant to pay an estate, inherita</w:t>
      </w:r>
      <w:r>
        <w:rPr>
          <w:rFonts w:ascii="Times New Roman" w:hAnsi="Times New Roman" w:cs="Times New Roman"/>
          <w:color w:val="000000"/>
        </w:rPr>
        <w:t>nce, succession, capital levy, corporate franchise, gross receipts, transfer or income tax of the Landlord, nor shall any of the same be deemed real estate taxes as defined herein unless the same be imposed in lieu of the real estate taxes.</w:t>
      </w:r>
    </w:p>
    <w:p w14:paraId="46E81BFA" w14:textId="77777777" w:rsidR="00F93716" w:rsidRDefault="00F93716">
      <w:pPr>
        <w:rPr>
          <w:rFonts w:ascii="Times New Roman" w:hAnsi="Times New Roman" w:cs="Times New Roman"/>
          <w:color w:val="000000"/>
          <w:sz w:val="20"/>
          <w:szCs w:val="20"/>
        </w:rPr>
      </w:pPr>
    </w:p>
    <w:p w14:paraId="51862F3E" w14:textId="77777777" w:rsidR="00F93716" w:rsidRDefault="00F93716">
      <w:pPr>
        <w:rPr>
          <w:rFonts w:ascii="Times New Roman" w:hAnsi="Times New Roman" w:cs="Times New Roman"/>
          <w:color w:val="000000"/>
          <w:sz w:val="20"/>
          <w:szCs w:val="20"/>
        </w:rPr>
      </w:pPr>
    </w:p>
    <w:p w14:paraId="23CF4D2B" w14:textId="77777777" w:rsidR="00F93716" w:rsidRDefault="0035330E">
      <w:pPr>
        <w:rPr>
          <w:rFonts w:ascii="Times New Roman" w:hAnsi="Times New Roman" w:cs="Times New Roman"/>
          <w:color w:val="000000"/>
        </w:rPr>
      </w:pPr>
      <w:r>
        <w:rPr>
          <w:rFonts w:ascii="Times New Roman" w:hAnsi="Times New Roman" w:cs="Times New Roman"/>
          <w:color w:val="000000"/>
        </w:rPr>
        <w:t>ARTICLE VII -</w:t>
      </w:r>
      <w:r>
        <w:rPr>
          <w:rFonts w:ascii="Times New Roman" w:hAnsi="Times New Roman" w:cs="Times New Roman"/>
          <w:color w:val="000000"/>
        </w:rPr>
        <w:t xml:space="preserve"> CONSTRUCTION AND COMPLETION</w:t>
      </w:r>
    </w:p>
    <w:p w14:paraId="62D036D2" w14:textId="77777777" w:rsidR="00F93716" w:rsidRDefault="00F93716">
      <w:pPr>
        <w:rPr>
          <w:rFonts w:ascii="Times New Roman" w:hAnsi="Times New Roman" w:cs="Times New Roman"/>
          <w:color w:val="000000"/>
          <w:sz w:val="20"/>
          <w:szCs w:val="20"/>
        </w:rPr>
      </w:pPr>
    </w:p>
    <w:p w14:paraId="68D40C13"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1.  Improvements by Tenant.  Tenant may have prepared plans and specifications for the construction of improvements, and, if so, such plans and specifications are attached hereto as Exhibit "B" and </w:t>
      </w:r>
      <w:r>
        <w:rPr>
          <w:rFonts w:ascii="Times New Roman" w:hAnsi="Times New Roman" w:cs="Times New Roman"/>
          <w:color w:val="000000"/>
        </w:rPr>
        <w:t>incorporated herein by reference. Tenant shall obtain all certificates, permits, licenses and other authorizations of governmental bodies or authorities which are necessary to permit the construction of the improvements on the demised premises and shall ke</w:t>
      </w:r>
      <w:r>
        <w:rPr>
          <w:rFonts w:ascii="Times New Roman" w:hAnsi="Times New Roman" w:cs="Times New Roman"/>
          <w:color w:val="000000"/>
        </w:rPr>
        <w:t>ep the same in full force and effect at Tenant's cost.</w:t>
      </w:r>
    </w:p>
    <w:p w14:paraId="29E0236C" w14:textId="77777777" w:rsidR="00F93716" w:rsidRDefault="00F93716">
      <w:pPr>
        <w:rPr>
          <w:rFonts w:ascii="Times New Roman" w:hAnsi="Times New Roman" w:cs="Times New Roman"/>
          <w:color w:val="000000"/>
          <w:sz w:val="20"/>
          <w:szCs w:val="20"/>
        </w:rPr>
      </w:pPr>
    </w:p>
    <w:p w14:paraId="16BBBD01" w14:textId="77777777" w:rsidR="00F93716" w:rsidRDefault="0035330E">
      <w:pPr>
        <w:rPr>
          <w:rFonts w:ascii="Times New Roman" w:hAnsi="Times New Roman" w:cs="Times New Roman"/>
          <w:color w:val="000000"/>
        </w:rPr>
      </w:pPr>
      <w:r>
        <w:rPr>
          <w:rFonts w:ascii="Times New Roman" w:hAnsi="Times New Roman" w:cs="Times New Roman"/>
          <w:color w:val="000000"/>
        </w:rPr>
        <w:t>Tenant shall negotiate, let and supervise all contracts for the furnishing of services, labor, and materials for the construction of the improvements on the demised premises at its cost. All such cont</w:t>
      </w:r>
      <w:r>
        <w:rPr>
          <w:rFonts w:ascii="Times New Roman" w:hAnsi="Times New Roman" w:cs="Times New Roman"/>
          <w:color w:val="000000"/>
        </w:rPr>
        <w:t>racts shall require the contracting party to guarantee performance and all workmanship and materials installed by it for a period of one year following the date of completion of construction.  Tenant shall cause all contracts to be fully and completely per</w:t>
      </w:r>
      <w:r>
        <w:rPr>
          <w:rFonts w:ascii="Times New Roman" w:hAnsi="Times New Roman" w:cs="Times New Roman"/>
          <w:color w:val="000000"/>
        </w:rPr>
        <w:t>formed in a good and workmanlike manner, all to the effect that the improvements shall be fully and completely constructed and installed in accordance with good engineering and construction practice.</w:t>
      </w:r>
    </w:p>
    <w:p w14:paraId="3B4E8FE1" w14:textId="77777777" w:rsidR="00F93716" w:rsidRDefault="00F93716">
      <w:pPr>
        <w:rPr>
          <w:rFonts w:ascii="Times New Roman" w:hAnsi="Times New Roman" w:cs="Times New Roman"/>
          <w:color w:val="000000"/>
          <w:sz w:val="20"/>
          <w:szCs w:val="20"/>
        </w:rPr>
      </w:pPr>
    </w:p>
    <w:p w14:paraId="4FF26D46" w14:textId="77777777" w:rsidR="00F93716" w:rsidRDefault="0035330E">
      <w:pPr>
        <w:rPr>
          <w:rFonts w:ascii="Times New Roman" w:hAnsi="Times New Roman" w:cs="Times New Roman"/>
          <w:color w:val="000000"/>
        </w:rPr>
      </w:pPr>
      <w:r>
        <w:rPr>
          <w:rFonts w:ascii="Times New Roman" w:hAnsi="Times New Roman" w:cs="Times New Roman"/>
          <w:color w:val="000000"/>
        </w:rPr>
        <w:t>During the course of construction, Tenant shall, at its</w:t>
      </w:r>
      <w:r>
        <w:rPr>
          <w:rFonts w:ascii="Times New Roman" w:hAnsi="Times New Roman" w:cs="Times New Roman"/>
          <w:color w:val="000000"/>
        </w:rPr>
        <w:t xml:space="preserve"> cost, keep in full force and effect a policy of builder's risk and liability insurance in a sum equal, from time to time, to three times the amount expended for construction of the improvements. All risk of loss or damage to the improvements during the co</w:t>
      </w:r>
      <w:r>
        <w:rPr>
          <w:rFonts w:ascii="Times New Roman" w:hAnsi="Times New Roman" w:cs="Times New Roman"/>
          <w:color w:val="000000"/>
        </w:rPr>
        <w:t>urse of construction shall be on Tenant with the proceeds from insurance thereon payable to Landlord.</w:t>
      </w:r>
    </w:p>
    <w:p w14:paraId="2256FBA9" w14:textId="77777777" w:rsidR="00F93716" w:rsidRDefault="00F93716">
      <w:pPr>
        <w:rPr>
          <w:rFonts w:ascii="Times New Roman" w:hAnsi="Times New Roman" w:cs="Times New Roman"/>
          <w:color w:val="000000"/>
          <w:sz w:val="20"/>
          <w:szCs w:val="20"/>
        </w:rPr>
      </w:pPr>
    </w:p>
    <w:p w14:paraId="7E014514" w14:textId="77777777" w:rsidR="00F93716" w:rsidRDefault="0035330E">
      <w:pPr>
        <w:rPr>
          <w:rFonts w:ascii="Times New Roman" w:hAnsi="Times New Roman" w:cs="Times New Roman"/>
          <w:color w:val="000000"/>
        </w:rPr>
      </w:pPr>
      <w:r>
        <w:rPr>
          <w:rFonts w:ascii="Times New Roman" w:hAnsi="Times New Roman" w:cs="Times New Roman"/>
          <w:color w:val="000000"/>
        </w:rPr>
        <w:t>Upon completion of construction, Tenant shall, at its cost, obtain an occupancy permit and all other permits or licenses necessary for the occupancy of t</w:t>
      </w:r>
      <w:r>
        <w:rPr>
          <w:rFonts w:ascii="Times New Roman" w:hAnsi="Times New Roman" w:cs="Times New Roman"/>
          <w:color w:val="000000"/>
        </w:rPr>
        <w:t>he improvements and the operation of the same as set out herein and shall keep the same in force.</w:t>
      </w:r>
    </w:p>
    <w:p w14:paraId="11C4036F" w14:textId="77777777" w:rsidR="00F93716" w:rsidRDefault="00F93716">
      <w:pPr>
        <w:rPr>
          <w:rFonts w:ascii="Times New Roman" w:hAnsi="Times New Roman" w:cs="Times New Roman"/>
          <w:color w:val="000000"/>
          <w:sz w:val="20"/>
          <w:szCs w:val="20"/>
        </w:rPr>
      </w:pPr>
    </w:p>
    <w:p w14:paraId="27C473D8"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Nothing herein shall alter the intent of the parties that Tenant shall be fully and completely responsible for all aspects pertaining to the construction of </w:t>
      </w:r>
      <w:r>
        <w:rPr>
          <w:rFonts w:ascii="Times New Roman" w:hAnsi="Times New Roman" w:cs="Times New Roman"/>
          <w:color w:val="000000"/>
        </w:rPr>
        <w:t>the improvements of the demised premises and for the payment of all costs associated therewith. Landlord shall be under no duty to investigate or verify Tenant's compliance with the provision herein. Moreover, neither Tenant nor any third party may constru</w:t>
      </w:r>
      <w:r>
        <w:rPr>
          <w:rFonts w:ascii="Times New Roman" w:hAnsi="Times New Roman" w:cs="Times New Roman"/>
          <w:color w:val="000000"/>
        </w:rPr>
        <w:t xml:space="preserve">e the permission granted Tenant hereunder to create any </w:t>
      </w:r>
      <w:r>
        <w:rPr>
          <w:rFonts w:ascii="Times New Roman" w:hAnsi="Times New Roman" w:cs="Times New Roman"/>
          <w:color w:val="000000"/>
        </w:rPr>
        <w:lastRenderedPageBreak/>
        <w:t xml:space="preserve">responsibility on the part of the Landlord to pay for any improvements, alterations or repairs occasioned by the Tenant. The Tenant shall keep the property free and clear of all liens and, should the </w:t>
      </w:r>
      <w:r>
        <w:rPr>
          <w:rFonts w:ascii="Times New Roman" w:hAnsi="Times New Roman" w:cs="Times New Roman"/>
          <w:color w:val="000000"/>
        </w:rPr>
        <w:t>Tenant fail to do so, or to have any liens removed from the property within fourteen (14) days of notification to do so by the Landlord , in addition to all other remedies available to the Landlord , the Tenant shall indemnify and hold the Landlord harmles</w:t>
      </w:r>
      <w:r>
        <w:rPr>
          <w:rFonts w:ascii="Times New Roman" w:hAnsi="Times New Roman" w:cs="Times New Roman"/>
          <w:color w:val="000000"/>
        </w:rPr>
        <w:t>s for all costs and expenses, including attorney's fees, occasioned by the Landlord in having said lien removed from the property; and, such costs and expenses shall be billed to the Tenant monthly and shall be payable by the Tenant with that month's regul</w:t>
      </w:r>
      <w:r>
        <w:rPr>
          <w:rFonts w:ascii="Times New Roman" w:hAnsi="Times New Roman" w:cs="Times New Roman"/>
          <w:color w:val="000000"/>
        </w:rPr>
        <w:t>ar monthly rental as additional reimburseable expenses to the Landlord by the Tenant.</w:t>
      </w:r>
    </w:p>
    <w:p w14:paraId="369CF9FD" w14:textId="77777777" w:rsidR="00F93716" w:rsidRDefault="00F93716">
      <w:pPr>
        <w:rPr>
          <w:rFonts w:ascii="Times New Roman" w:hAnsi="Times New Roman" w:cs="Times New Roman"/>
          <w:color w:val="000000"/>
          <w:sz w:val="20"/>
          <w:szCs w:val="20"/>
        </w:rPr>
      </w:pPr>
    </w:p>
    <w:p w14:paraId="3F2F348E"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2.  Utilities.  Tenant shall pay for all water, sanitation, sewer, electricity, light, heat, gas, power, fuel, janitorial, and other services incident to </w:t>
      </w:r>
      <w:r>
        <w:rPr>
          <w:rFonts w:ascii="Times New Roman" w:hAnsi="Times New Roman" w:cs="Times New Roman"/>
          <w:color w:val="000000"/>
        </w:rPr>
        <w:t>Tenant's use of the Leased Premises, whether or not the cost thereof be a charge or imposition against the Leased Premises.</w:t>
      </w:r>
    </w:p>
    <w:p w14:paraId="10FFF6AB" w14:textId="77777777" w:rsidR="00F93716" w:rsidRDefault="00F93716">
      <w:pPr>
        <w:rPr>
          <w:rFonts w:ascii="Times New Roman" w:hAnsi="Times New Roman" w:cs="Times New Roman"/>
          <w:color w:val="000000"/>
          <w:sz w:val="20"/>
          <w:szCs w:val="20"/>
        </w:rPr>
      </w:pPr>
    </w:p>
    <w:p w14:paraId="46A6B1BF" w14:textId="77777777" w:rsidR="00F93716" w:rsidRDefault="00F93716">
      <w:pPr>
        <w:rPr>
          <w:rFonts w:ascii="Times New Roman" w:hAnsi="Times New Roman" w:cs="Times New Roman"/>
          <w:color w:val="000000"/>
          <w:sz w:val="20"/>
          <w:szCs w:val="20"/>
        </w:rPr>
      </w:pPr>
    </w:p>
    <w:p w14:paraId="03FDCC00" w14:textId="77777777" w:rsidR="00F93716" w:rsidRDefault="0035330E">
      <w:pPr>
        <w:rPr>
          <w:rFonts w:ascii="Times New Roman" w:hAnsi="Times New Roman" w:cs="Times New Roman"/>
          <w:color w:val="000000"/>
        </w:rPr>
      </w:pPr>
      <w:r>
        <w:rPr>
          <w:rFonts w:ascii="Times New Roman" w:hAnsi="Times New Roman" w:cs="Times New Roman"/>
          <w:color w:val="000000"/>
        </w:rPr>
        <w:t>ARTICLE VIII - OBLIGATIONS FOR REPAIRS</w:t>
      </w:r>
    </w:p>
    <w:p w14:paraId="3A87C6C9" w14:textId="77777777" w:rsidR="00F93716" w:rsidRDefault="00F93716">
      <w:pPr>
        <w:rPr>
          <w:rFonts w:ascii="Times New Roman" w:hAnsi="Times New Roman" w:cs="Times New Roman"/>
          <w:color w:val="000000"/>
          <w:sz w:val="20"/>
          <w:szCs w:val="20"/>
        </w:rPr>
      </w:pPr>
    </w:p>
    <w:p w14:paraId="05E1DBFF" w14:textId="77777777" w:rsidR="00F93716" w:rsidRDefault="0035330E">
      <w:pPr>
        <w:rPr>
          <w:rFonts w:ascii="Times New Roman" w:hAnsi="Times New Roman" w:cs="Times New Roman"/>
          <w:color w:val="000000"/>
        </w:rPr>
      </w:pPr>
      <w:r>
        <w:rPr>
          <w:rFonts w:ascii="Times New Roman" w:hAnsi="Times New Roman" w:cs="Times New Roman"/>
          <w:color w:val="000000"/>
        </w:rPr>
        <w:t>Section 1.  Landlord's Repairs.  Subject to any provisions herein to the contrary, and exc</w:t>
      </w:r>
      <w:r>
        <w:rPr>
          <w:rFonts w:ascii="Times New Roman" w:hAnsi="Times New Roman" w:cs="Times New Roman"/>
          <w:color w:val="000000"/>
        </w:rPr>
        <w:t>ept for maintenance or replacement necessitated as the result of the act or omission of sublessees, licensees or contractors, the Landlord shall be required to repair only defects, deficiencies, deviations or failures of materials or workmanship in the bui</w:t>
      </w:r>
      <w:r>
        <w:rPr>
          <w:rFonts w:ascii="Times New Roman" w:hAnsi="Times New Roman" w:cs="Times New Roman"/>
          <w:color w:val="000000"/>
        </w:rPr>
        <w:t>lding. The Landlord shall keep the Leased Premises free of such defects, deficiencies, deviations or failures during the first twelve (12) months of the term hereof.</w:t>
      </w:r>
    </w:p>
    <w:p w14:paraId="44C18A59" w14:textId="77777777" w:rsidR="00F93716" w:rsidRDefault="00F93716">
      <w:pPr>
        <w:rPr>
          <w:rFonts w:ascii="Times New Roman" w:hAnsi="Times New Roman" w:cs="Times New Roman"/>
          <w:color w:val="000000"/>
          <w:sz w:val="20"/>
          <w:szCs w:val="20"/>
        </w:rPr>
      </w:pPr>
    </w:p>
    <w:p w14:paraId="4FE54176" w14:textId="77777777" w:rsidR="00F93716" w:rsidRDefault="0035330E">
      <w:pPr>
        <w:rPr>
          <w:rFonts w:ascii="Times New Roman" w:hAnsi="Times New Roman" w:cs="Times New Roman"/>
          <w:color w:val="000000"/>
        </w:rPr>
      </w:pPr>
      <w:r>
        <w:rPr>
          <w:rFonts w:ascii="Times New Roman" w:hAnsi="Times New Roman" w:cs="Times New Roman"/>
          <w:color w:val="000000"/>
        </w:rPr>
        <w:t>Section 2.  Tenant's Repairs.  The Tenant shall repair and maintain the Leased Premises i</w:t>
      </w:r>
      <w:r>
        <w:rPr>
          <w:rFonts w:ascii="Times New Roman" w:hAnsi="Times New Roman" w:cs="Times New Roman"/>
          <w:color w:val="000000"/>
        </w:rPr>
        <w:t>n good order and condition, except for reasonable wear and tear, the repairs required of Landlord pursuant hereto, and maintenance or replacement necessitated as the result of the act or omission or negligence of the Landlord, its employees, agents, or con</w:t>
      </w:r>
      <w:r>
        <w:rPr>
          <w:rFonts w:ascii="Times New Roman" w:hAnsi="Times New Roman" w:cs="Times New Roman"/>
          <w:color w:val="000000"/>
        </w:rPr>
        <w:t>tractors.</w:t>
      </w:r>
    </w:p>
    <w:p w14:paraId="290D307F" w14:textId="77777777" w:rsidR="00F93716" w:rsidRDefault="00F93716">
      <w:pPr>
        <w:rPr>
          <w:rFonts w:ascii="Times New Roman" w:hAnsi="Times New Roman" w:cs="Times New Roman"/>
          <w:color w:val="000000"/>
          <w:sz w:val="20"/>
          <w:szCs w:val="20"/>
        </w:rPr>
      </w:pPr>
    </w:p>
    <w:p w14:paraId="7A0A4FCD" w14:textId="77777777" w:rsidR="00F93716" w:rsidRDefault="0035330E">
      <w:pPr>
        <w:rPr>
          <w:rFonts w:ascii="Times New Roman" w:hAnsi="Times New Roman" w:cs="Times New Roman"/>
          <w:color w:val="000000"/>
        </w:rPr>
      </w:pPr>
      <w:r>
        <w:rPr>
          <w:rFonts w:ascii="Times New Roman" w:hAnsi="Times New Roman" w:cs="Times New Roman"/>
          <w:color w:val="000000"/>
        </w:rPr>
        <w:t>Section 3.  Requirements of the Law.  The Tenant agrees that if any federal, state or municipal government or any department or division thereof shall condemn the Leased Premises or any part thereof as not in conformity with the laws and regulat</w:t>
      </w:r>
      <w:r>
        <w:rPr>
          <w:rFonts w:ascii="Times New Roman" w:hAnsi="Times New Roman" w:cs="Times New Roman"/>
          <w:color w:val="000000"/>
        </w:rPr>
        <w:t>ions relating to the construction thereof as of the commencement date with respect to conditions latent or otherwise which existed on the Commencement Date, or, with respect to items which are the Landlord's duty to repair pursuant to Section 1 and 3 of th</w:t>
      </w:r>
      <w:r>
        <w:rPr>
          <w:rFonts w:ascii="Times New Roman" w:hAnsi="Times New Roman" w:cs="Times New Roman"/>
          <w:color w:val="000000"/>
        </w:rPr>
        <w:t>is Article; and such federal, state or municipal government or any other department or division thereof, has ordered or required, or shall hereafter order or require, any alterations or repairs thereof or installations and repairs as may be necessary to co</w:t>
      </w:r>
      <w:r>
        <w:rPr>
          <w:rFonts w:ascii="Times New Roman" w:hAnsi="Times New Roman" w:cs="Times New Roman"/>
          <w:color w:val="000000"/>
        </w:rPr>
        <w:t>mply with such laws, orders or requirements (the validity of which the Tenant shall be entitled to contest); and if by reason of such laws, orders or the work done by the Landlord in connection therewith, the Tenant is deprived of the use of the Leased Pre</w:t>
      </w:r>
      <w:r>
        <w:rPr>
          <w:rFonts w:ascii="Times New Roman" w:hAnsi="Times New Roman" w:cs="Times New Roman"/>
          <w:color w:val="000000"/>
        </w:rPr>
        <w:t>mises, the rent shall be abated or adjusted, as the case may be, in proportion to that time during which, and to that portion of the Leased Premises of which, the Tenant shall shall be deprived as a result thereof, and the Landlord shall be obligated to ma</w:t>
      </w:r>
      <w:r>
        <w:rPr>
          <w:rFonts w:ascii="Times New Roman" w:hAnsi="Times New Roman" w:cs="Times New Roman"/>
          <w:color w:val="000000"/>
        </w:rPr>
        <w:t>ke such repairs, alterations or modifications at Landlord's expense.</w:t>
      </w:r>
    </w:p>
    <w:p w14:paraId="78A4593D" w14:textId="77777777" w:rsidR="00F93716" w:rsidRDefault="00F93716">
      <w:pPr>
        <w:rPr>
          <w:rFonts w:ascii="Times New Roman" w:hAnsi="Times New Roman" w:cs="Times New Roman"/>
          <w:color w:val="000000"/>
          <w:sz w:val="20"/>
          <w:szCs w:val="20"/>
        </w:rPr>
      </w:pPr>
    </w:p>
    <w:p w14:paraId="54007D68" w14:textId="77777777" w:rsidR="00F93716" w:rsidRDefault="0035330E">
      <w:pPr>
        <w:rPr>
          <w:rFonts w:ascii="Times New Roman" w:hAnsi="Times New Roman" w:cs="Times New Roman"/>
          <w:color w:val="000000"/>
        </w:rPr>
      </w:pPr>
      <w:r>
        <w:rPr>
          <w:rFonts w:ascii="Times New Roman" w:hAnsi="Times New Roman" w:cs="Times New Roman"/>
          <w:color w:val="000000"/>
        </w:rPr>
        <w:t>All such rebuilding, altering, installing and repairing shall be done in accordance with Plans and Specifications approved by the Tenant, which approval shall not be unreasonably withhel</w:t>
      </w:r>
      <w:r>
        <w:rPr>
          <w:rFonts w:ascii="Times New Roman" w:hAnsi="Times New Roman" w:cs="Times New Roman"/>
          <w:color w:val="000000"/>
        </w:rPr>
        <w:t xml:space="preserve">d. If, however, such condemnation, law, order or requirement, as in this Article set forth, shall be with respect to an item which shall be the Tenant's obligation to repair pursuant to Section 2 of this </w:t>
      </w:r>
      <w:r>
        <w:rPr>
          <w:rFonts w:ascii="Times New Roman" w:hAnsi="Times New Roman" w:cs="Times New Roman"/>
          <w:color w:val="000000"/>
        </w:rPr>
        <w:lastRenderedPageBreak/>
        <w:t>Article VII or with respect to Tenant's own costs an</w:t>
      </w:r>
      <w:r>
        <w:rPr>
          <w:rFonts w:ascii="Times New Roman" w:hAnsi="Times New Roman" w:cs="Times New Roman"/>
          <w:color w:val="000000"/>
        </w:rPr>
        <w:t>d expenses, no abatement or adjustment of rent shall be granted; provided, however, that Tenant shall also be entitled to contest the validity thereof.</w:t>
      </w:r>
    </w:p>
    <w:p w14:paraId="31D7EF8D" w14:textId="77777777" w:rsidR="00F93716" w:rsidRDefault="00F93716">
      <w:pPr>
        <w:rPr>
          <w:rFonts w:ascii="Times New Roman" w:hAnsi="Times New Roman" w:cs="Times New Roman"/>
          <w:color w:val="000000"/>
          <w:sz w:val="20"/>
          <w:szCs w:val="20"/>
        </w:rPr>
      </w:pPr>
    </w:p>
    <w:p w14:paraId="440DB5DC" w14:textId="77777777" w:rsidR="00F93716" w:rsidRDefault="0035330E">
      <w:pPr>
        <w:rPr>
          <w:rFonts w:ascii="Times New Roman" w:hAnsi="Times New Roman" w:cs="Times New Roman"/>
          <w:color w:val="000000"/>
        </w:rPr>
      </w:pPr>
      <w:r>
        <w:rPr>
          <w:rFonts w:ascii="Times New Roman" w:hAnsi="Times New Roman" w:cs="Times New Roman"/>
          <w:color w:val="000000"/>
        </w:rPr>
        <w:t>Section 4.  Tenant's Alterations.  The Tenant shall have the right, at its sole expense, from time to t</w:t>
      </w:r>
      <w:r>
        <w:rPr>
          <w:rFonts w:ascii="Times New Roman" w:hAnsi="Times New Roman" w:cs="Times New Roman"/>
          <w:color w:val="000000"/>
        </w:rPr>
        <w:t>ime, to redecorate the Leased Premises and to make such non-structural alterations and changes in such parts thereof as the Tenant shall deem expedient or necessary for its purposes; provided, however, that such alterations and changes shall neither impair</w:t>
      </w:r>
      <w:r>
        <w:rPr>
          <w:rFonts w:ascii="Times New Roman" w:hAnsi="Times New Roman" w:cs="Times New Roman"/>
          <w:color w:val="000000"/>
        </w:rPr>
        <w:t xml:space="preserve"> the structural soundness nor diminish the value of the Leased Premises. The Tenant may make structural alterations and additions to the Leased Premises provided that Tenant has first obtained the consent thereto of the Landlord in writing. The Landlord ag</w:t>
      </w:r>
      <w:r>
        <w:rPr>
          <w:rFonts w:ascii="Times New Roman" w:hAnsi="Times New Roman" w:cs="Times New Roman"/>
          <w:color w:val="000000"/>
        </w:rPr>
        <w:t>rees that it shall not withhold such consent unreasonably. The Landlord shall execute and deliver upon the request of the Tenant such instrument or instruments embodying the approval of the Landlord which may be required by the public or quasi public autho</w:t>
      </w:r>
      <w:r>
        <w:rPr>
          <w:rFonts w:ascii="Times New Roman" w:hAnsi="Times New Roman" w:cs="Times New Roman"/>
          <w:color w:val="000000"/>
        </w:rPr>
        <w:t xml:space="preserve">rity for the purpose of obtaining any licenses or permits for the making of such alterations, changes and/or installations in, to or upon the Leased Premises and the Tenant agrees to pay for such licenses or permits.  The parties understand that a portion </w:t>
      </w:r>
      <w:r>
        <w:rPr>
          <w:rFonts w:ascii="Times New Roman" w:hAnsi="Times New Roman" w:cs="Times New Roman"/>
          <w:color w:val="000000"/>
        </w:rPr>
        <w:t>of the Leased Premises requires environmental remediation, and the Tenant anticipates that it will undertake such remediation and will be responsible therefore as if it were a structural alteration or addition set forth above.</w:t>
      </w:r>
    </w:p>
    <w:p w14:paraId="5D069741" w14:textId="77777777" w:rsidR="00F93716" w:rsidRDefault="00F93716">
      <w:pPr>
        <w:rPr>
          <w:rFonts w:ascii="Times New Roman" w:hAnsi="Times New Roman" w:cs="Times New Roman"/>
          <w:color w:val="000000"/>
          <w:sz w:val="20"/>
          <w:szCs w:val="20"/>
        </w:rPr>
      </w:pPr>
    </w:p>
    <w:p w14:paraId="60E58CC0" w14:textId="77777777" w:rsidR="00F93716" w:rsidRDefault="0035330E">
      <w:pPr>
        <w:rPr>
          <w:rFonts w:ascii="Times New Roman" w:hAnsi="Times New Roman" w:cs="Times New Roman"/>
          <w:color w:val="000000"/>
        </w:rPr>
      </w:pPr>
      <w:r>
        <w:rPr>
          <w:rFonts w:ascii="Times New Roman" w:hAnsi="Times New Roman" w:cs="Times New Roman"/>
          <w:color w:val="000000"/>
        </w:rPr>
        <w:t>Section 5.  Permits and Expe</w:t>
      </w:r>
      <w:r>
        <w:rPr>
          <w:rFonts w:ascii="Times New Roman" w:hAnsi="Times New Roman" w:cs="Times New Roman"/>
          <w:color w:val="000000"/>
        </w:rPr>
        <w:t>nses.  Each party agrees that it will procure all necessary permits for making any repairs, alterations, or other improvements for installations, when applicable. Each Party hereto shall give written notice to the other party of any repairs required of the</w:t>
      </w:r>
      <w:r>
        <w:rPr>
          <w:rFonts w:ascii="Times New Roman" w:hAnsi="Times New Roman" w:cs="Times New Roman"/>
          <w:color w:val="000000"/>
        </w:rPr>
        <w:t xml:space="preserve"> other pursuant to the provisions of this Article and the party responsible for said repairs agrees promptly to commence such repairs and to prosecute the same to completion diligently, subject, however, to the delays occasioned by events beyond the contro</w:t>
      </w:r>
      <w:r>
        <w:rPr>
          <w:rFonts w:ascii="Times New Roman" w:hAnsi="Times New Roman" w:cs="Times New Roman"/>
          <w:color w:val="000000"/>
        </w:rPr>
        <w:t>l of such party.</w:t>
      </w:r>
    </w:p>
    <w:p w14:paraId="6155906B" w14:textId="77777777" w:rsidR="00F93716" w:rsidRDefault="00F93716">
      <w:pPr>
        <w:rPr>
          <w:rFonts w:ascii="Times New Roman" w:hAnsi="Times New Roman" w:cs="Times New Roman"/>
          <w:color w:val="000000"/>
          <w:sz w:val="20"/>
          <w:szCs w:val="20"/>
        </w:rPr>
      </w:pPr>
    </w:p>
    <w:p w14:paraId="2A923D94" w14:textId="77777777" w:rsidR="00F93716" w:rsidRDefault="0035330E">
      <w:pPr>
        <w:rPr>
          <w:rFonts w:ascii="Times New Roman" w:hAnsi="Times New Roman" w:cs="Times New Roman"/>
          <w:color w:val="000000"/>
        </w:rPr>
      </w:pPr>
      <w:r>
        <w:rPr>
          <w:rFonts w:ascii="Times New Roman" w:hAnsi="Times New Roman" w:cs="Times New Roman"/>
          <w:color w:val="000000"/>
        </w:rPr>
        <w:t>Each party agrees to pay promptly when due the entire cost of any work done by it upon the Leased Premises so that the Leased Premises at all times shall be free of liens for labor and materials.  Each party further agrees to hold harmles</w:t>
      </w:r>
      <w:r>
        <w:rPr>
          <w:rFonts w:ascii="Times New Roman" w:hAnsi="Times New Roman" w:cs="Times New Roman"/>
          <w:color w:val="000000"/>
        </w:rPr>
        <w:t>s and indemnify the other party from and against any and all injury, loss, claims or damage to any person or property occasioned by or arising out of the doing of any such work by such party or its employees, agents or contractors. Each party further agree</w:t>
      </w:r>
      <w:r>
        <w:rPr>
          <w:rFonts w:ascii="Times New Roman" w:hAnsi="Times New Roman" w:cs="Times New Roman"/>
          <w:color w:val="000000"/>
        </w:rPr>
        <w:t>s that in doing such work that it will employ materials of good quality and comply with all governmental requirements, and perform such work in a good and workmanlike manner.</w:t>
      </w:r>
    </w:p>
    <w:p w14:paraId="47510F09" w14:textId="77777777" w:rsidR="00F93716" w:rsidRDefault="00F93716">
      <w:pPr>
        <w:rPr>
          <w:rFonts w:ascii="Times New Roman" w:hAnsi="Times New Roman" w:cs="Times New Roman"/>
          <w:color w:val="000000"/>
          <w:sz w:val="20"/>
          <w:szCs w:val="20"/>
        </w:rPr>
      </w:pPr>
    </w:p>
    <w:p w14:paraId="0BBAB5EC" w14:textId="77777777" w:rsidR="00F93716" w:rsidRDefault="00F93716">
      <w:pPr>
        <w:rPr>
          <w:rFonts w:ascii="Times New Roman" w:hAnsi="Times New Roman" w:cs="Times New Roman"/>
          <w:color w:val="000000"/>
          <w:sz w:val="20"/>
          <w:szCs w:val="20"/>
        </w:rPr>
      </w:pPr>
    </w:p>
    <w:p w14:paraId="14E1D68F" w14:textId="77777777" w:rsidR="00F93716" w:rsidRDefault="0035330E">
      <w:pPr>
        <w:rPr>
          <w:rFonts w:ascii="Times New Roman" w:hAnsi="Times New Roman" w:cs="Times New Roman"/>
          <w:color w:val="000000"/>
        </w:rPr>
      </w:pPr>
      <w:r>
        <w:rPr>
          <w:rFonts w:ascii="Times New Roman" w:hAnsi="Times New Roman" w:cs="Times New Roman"/>
          <w:color w:val="000000"/>
        </w:rPr>
        <w:t>ARTICLE IX - TENANT'S COVENANTS</w:t>
      </w:r>
    </w:p>
    <w:p w14:paraId="36F0EBCA" w14:textId="77777777" w:rsidR="00F93716" w:rsidRDefault="00F93716">
      <w:pPr>
        <w:rPr>
          <w:rFonts w:ascii="Times New Roman" w:hAnsi="Times New Roman" w:cs="Times New Roman"/>
          <w:color w:val="000000"/>
          <w:sz w:val="20"/>
          <w:szCs w:val="20"/>
        </w:rPr>
      </w:pPr>
    </w:p>
    <w:p w14:paraId="539274EE"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1. Tenant's Covenants.  Tenant </w:t>
      </w:r>
      <w:r>
        <w:rPr>
          <w:rFonts w:ascii="Times New Roman" w:hAnsi="Times New Roman" w:cs="Times New Roman"/>
          <w:color w:val="000000"/>
        </w:rPr>
        <w:t>covenants and agrees as follows:</w:t>
      </w:r>
    </w:p>
    <w:p w14:paraId="349CB26B" w14:textId="77777777" w:rsidR="00F93716" w:rsidRDefault="00F93716">
      <w:pPr>
        <w:rPr>
          <w:rFonts w:ascii="Times New Roman" w:hAnsi="Times New Roman" w:cs="Times New Roman"/>
          <w:color w:val="000000"/>
          <w:sz w:val="20"/>
          <w:szCs w:val="20"/>
        </w:rPr>
      </w:pPr>
    </w:p>
    <w:p w14:paraId="7A75722F" w14:textId="77777777" w:rsidR="00F93716" w:rsidRDefault="0035330E">
      <w:pPr>
        <w:rPr>
          <w:rFonts w:ascii="Times New Roman" w:hAnsi="Times New Roman" w:cs="Times New Roman"/>
          <w:color w:val="000000"/>
        </w:rPr>
      </w:pPr>
      <w:r>
        <w:rPr>
          <w:rFonts w:ascii="Times New Roman" w:hAnsi="Times New Roman" w:cs="Times New Roman"/>
          <w:color w:val="000000"/>
        </w:rPr>
        <w:t>a.  To procure any licenses and permits required for any use made of the Leased Premises by Tenant, and upon the expiration or termination of this Lease, to remove its goods and effects and those of all persons claiming un</w:t>
      </w:r>
      <w:r>
        <w:rPr>
          <w:rFonts w:ascii="Times New Roman" w:hAnsi="Times New Roman" w:cs="Times New Roman"/>
          <w:color w:val="000000"/>
        </w:rPr>
        <w:t>der it, and to yield up peaceably to Landlord the Leased Premises in good order, repair and condition in all respects; excepting only damage by fire and casualty covered by Tenant's insurance coverage, structural repairs (unless Tenant is obligated to make</w:t>
      </w:r>
      <w:r>
        <w:rPr>
          <w:rFonts w:ascii="Times New Roman" w:hAnsi="Times New Roman" w:cs="Times New Roman"/>
          <w:color w:val="000000"/>
        </w:rPr>
        <w:t xml:space="preserve"> such repairs hereunder) and reasonable wear and tear;</w:t>
      </w:r>
    </w:p>
    <w:p w14:paraId="06AA6193" w14:textId="77777777" w:rsidR="00F93716" w:rsidRDefault="00F93716">
      <w:pPr>
        <w:rPr>
          <w:rFonts w:ascii="Times New Roman" w:hAnsi="Times New Roman" w:cs="Times New Roman"/>
          <w:color w:val="000000"/>
          <w:sz w:val="20"/>
          <w:szCs w:val="20"/>
        </w:rPr>
      </w:pPr>
    </w:p>
    <w:p w14:paraId="516DF87A" w14:textId="77777777" w:rsidR="00F93716" w:rsidRDefault="0035330E">
      <w:pPr>
        <w:rPr>
          <w:rFonts w:ascii="Times New Roman" w:hAnsi="Times New Roman" w:cs="Times New Roman"/>
          <w:color w:val="000000"/>
        </w:rPr>
      </w:pPr>
      <w:r>
        <w:rPr>
          <w:rFonts w:ascii="Times New Roman" w:hAnsi="Times New Roman" w:cs="Times New Roman"/>
          <w:color w:val="000000"/>
        </w:rPr>
        <w:lastRenderedPageBreak/>
        <w:t>b.  To permit Landlord and its agents to examine the Leased Premises at reasonable times and to show the Leased Premises to prospective purchasers of the Building and to provide Landlord, if not alrea</w:t>
      </w:r>
      <w:r>
        <w:rPr>
          <w:rFonts w:ascii="Times New Roman" w:hAnsi="Times New Roman" w:cs="Times New Roman"/>
          <w:color w:val="000000"/>
        </w:rPr>
        <w:t>dy available, with a set of keys for the purpose of said examination, provided that Landlord shall not thereby unreasonably interfere with the conduct of Tenant's business;</w:t>
      </w:r>
    </w:p>
    <w:p w14:paraId="02E24361" w14:textId="77777777" w:rsidR="00F93716" w:rsidRDefault="00F93716">
      <w:pPr>
        <w:rPr>
          <w:rFonts w:ascii="Times New Roman" w:hAnsi="Times New Roman" w:cs="Times New Roman"/>
          <w:color w:val="000000"/>
          <w:sz w:val="20"/>
          <w:szCs w:val="20"/>
        </w:rPr>
      </w:pPr>
    </w:p>
    <w:p w14:paraId="3D3F98A9" w14:textId="77777777" w:rsidR="00F93716" w:rsidRDefault="0035330E">
      <w:pPr>
        <w:rPr>
          <w:rFonts w:ascii="Times New Roman" w:hAnsi="Times New Roman" w:cs="Times New Roman"/>
          <w:color w:val="000000"/>
        </w:rPr>
      </w:pPr>
      <w:r>
        <w:rPr>
          <w:rFonts w:ascii="Times New Roman" w:hAnsi="Times New Roman" w:cs="Times New Roman"/>
          <w:color w:val="000000"/>
        </w:rPr>
        <w:t>c.  To permit Landlord to enter the Leased Premises to inspect such repairs, impro</w:t>
      </w:r>
      <w:r>
        <w:rPr>
          <w:rFonts w:ascii="Times New Roman" w:hAnsi="Times New Roman" w:cs="Times New Roman"/>
          <w:color w:val="000000"/>
        </w:rPr>
        <w:t>vements, alterations or additions thereto as may be required under the provisions of this Lease. If, as a result of such repairs, improvements, alterations, or additions, Tenant is deprived of the use of the Leased Premises, the rent shall be abated or adj</w:t>
      </w:r>
      <w:r>
        <w:rPr>
          <w:rFonts w:ascii="Times New Roman" w:hAnsi="Times New Roman" w:cs="Times New Roman"/>
          <w:color w:val="000000"/>
        </w:rPr>
        <w:t>usted, as the case may be, in proportion to that time during which, and to that portion of the Leased Premises of which, Tenant shall be deprived as a result thereof.</w:t>
      </w:r>
    </w:p>
    <w:p w14:paraId="4BD05C9E" w14:textId="77777777" w:rsidR="00F93716" w:rsidRDefault="00F93716">
      <w:pPr>
        <w:rPr>
          <w:rFonts w:ascii="Times New Roman" w:hAnsi="Times New Roman" w:cs="Times New Roman"/>
          <w:color w:val="000000"/>
          <w:sz w:val="20"/>
          <w:szCs w:val="20"/>
        </w:rPr>
      </w:pPr>
    </w:p>
    <w:p w14:paraId="137E0659" w14:textId="77777777" w:rsidR="00F93716" w:rsidRDefault="00F93716">
      <w:pPr>
        <w:rPr>
          <w:rFonts w:ascii="Times New Roman" w:hAnsi="Times New Roman" w:cs="Times New Roman"/>
          <w:color w:val="000000"/>
          <w:sz w:val="20"/>
          <w:szCs w:val="20"/>
        </w:rPr>
      </w:pPr>
    </w:p>
    <w:p w14:paraId="64C63BDA" w14:textId="77777777" w:rsidR="00F93716" w:rsidRDefault="0035330E">
      <w:pPr>
        <w:rPr>
          <w:rFonts w:ascii="Times New Roman" w:hAnsi="Times New Roman" w:cs="Times New Roman"/>
          <w:color w:val="000000"/>
        </w:rPr>
      </w:pPr>
      <w:r>
        <w:rPr>
          <w:rFonts w:ascii="Times New Roman" w:hAnsi="Times New Roman" w:cs="Times New Roman"/>
          <w:color w:val="000000"/>
        </w:rPr>
        <w:t>ARTICLE X - INDEMNITY BY TENANT</w:t>
      </w:r>
    </w:p>
    <w:p w14:paraId="23F30AE4" w14:textId="77777777" w:rsidR="00F93716" w:rsidRDefault="00F93716">
      <w:pPr>
        <w:rPr>
          <w:rFonts w:ascii="Times New Roman" w:hAnsi="Times New Roman" w:cs="Times New Roman"/>
          <w:color w:val="000000"/>
          <w:sz w:val="20"/>
          <w:szCs w:val="20"/>
        </w:rPr>
      </w:pPr>
    </w:p>
    <w:p w14:paraId="3DF5877F" w14:textId="77777777" w:rsidR="00F93716" w:rsidRDefault="0035330E">
      <w:pPr>
        <w:rPr>
          <w:rFonts w:ascii="Times New Roman" w:hAnsi="Times New Roman" w:cs="Times New Roman"/>
          <w:color w:val="000000"/>
        </w:rPr>
      </w:pPr>
      <w:r>
        <w:rPr>
          <w:rFonts w:ascii="Times New Roman" w:hAnsi="Times New Roman" w:cs="Times New Roman"/>
          <w:color w:val="000000"/>
        </w:rPr>
        <w:t>Section l. Indemnity and Public Liability.  The Tenant</w:t>
      </w:r>
      <w:r>
        <w:rPr>
          <w:rFonts w:ascii="Times New Roman" w:hAnsi="Times New Roman" w:cs="Times New Roman"/>
          <w:color w:val="000000"/>
        </w:rPr>
        <w:t xml:space="preserve"> shall save Landlord harmless and indemnify Landlord from all injury, loss, claims or damage to any person or property while on the Leased Premises, unless caused by the willful acts or omissions or gross negligence of Landlord, its employees, agents, lice</w:t>
      </w:r>
      <w:r>
        <w:rPr>
          <w:rFonts w:ascii="Times New Roman" w:hAnsi="Times New Roman" w:cs="Times New Roman"/>
          <w:color w:val="000000"/>
        </w:rPr>
        <w:t>nsees or contractors. Tenant shall maintain, with respect to the Leased Premises, public liability insurance with limits of not less than one million dollars for injury or death from one accident and $250,000.00 property damage insurance, insuring Landlord</w:t>
      </w:r>
      <w:r>
        <w:rPr>
          <w:rFonts w:ascii="Times New Roman" w:hAnsi="Times New Roman" w:cs="Times New Roman"/>
          <w:color w:val="000000"/>
        </w:rPr>
        <w:t xml:space="preserve"> and Tenant against injury to persons or damage to property on or about the Leased Premises. A copy of the policy or a certificate of insurance shall be delivered to Landlord on or before the commencement date and no such policy shall be cancellable withou</w:t>
      </w:r>
      <w:r>
        <w:rPr>
          <w:rFonts w:ascii="Times New Roman" w:hAnsi="Times New Roman" w:cs="Times New Roman"/>
          <w:color w:val="000000"/>
        </w:rPr>
        <w:t>t ten (10) days prior written notice to Landlord.</w:t>
      </w:r>
    </w:p>
    <w:p w14:paraId="0F5BF599" w14:textId="77777777" w:rsidR="00F93716" w:rsidRDefault="00F93716">
      <w:pPr>
        <w:rPr>
          <w:rFonts w:ascii="Times New Roman" w:hAnsi="Times New Roman" w:cs="Times New Roman"/>
          <w:color w:val="000000"/>
          <w:sz w:val="20"/>
          <w:szCs w:val="20"/>
        </w:rPr>
      </w:pPr>
    </w:p>
    <w:p w14:paraId="55E9959E" w14:textId="77777777" w:rsidR="00F93716" w:rsidRDefault="00F93716">
      <w:pPr>
        <w:rPr>
          <w:rFonts w:ascii="Times New Roman" w:hAnsi="Times New Roman" w:cs="Times New Roman"/>
          <w:color w:val="000000"/>
          <w:sz w:val="20"/>
          <w:szCs w:val="20"/>
        </w:rPr>
      </w:pPr>
    </w:p>
    <w:p w14:paraId="7D1DC096" w14:textId="77777777" w:rsidR="00F93716" w:rsidRDefault="0035330E">
      <w:pPr>
        <w:rPr>
          <w:rFonts w:ascii="Times New Roman" w:hAnsi="Times New Roman" w:cs="Times New Roman"/>
          <w:color w:val="000000"/>
        </w:rPr>
      </w:pPr>
      <w:r>
        <w:rPr>
          <w:rFonts w:ascii="Times New Roman" w:hAnsi="Times New Roman" w:cs="Times New Roman"/>
          <w:color w:val="000000"/>
        </w:rPr>
        <w:t>ARTICLE XI - USE OF PROPERTY BY TENANT</w:t>
      </w:r>
    </w:p>
    <w:p w14:paraId="797233CC" w14:textId="77777777" w:rsidR="00F93716" w:rsidRDefault="00F93716">
      <w:pPr>
        <w:rPr>
          <w:rFonts w:ascii="Times New Roman" w:hAnsi="Times New Roman" w:cs="Times New Roman"/>
          <w:color w:val="000000"/>
          <w:sz w:val="20"/>
          <w:szCs w:val="20"/>
        </w:rPr>
      </w:pPr>
    </w:p>
    <w:p w14:paraId="2D3A1C4F" w14:textId="77777777" w:rsidR="00F93716" w:rsidRDefault="0035330E">
      <w:pPr>
        <w:rPr>
          <w:rFonts w:ascii="Times New Roman" w:hAnsi="Times New Roman" w:cs="Times New Roman"/>
          <w:color w:val="000000"/>
        </w:rPr>
      </w:pPr>
      <w:r>
        <w:rPr>
          <w:rFonts w:ascii="Times New Roman" w:hAnsi="Times New Roman" w:cs="Times New Roman"/>
          <w:color w:val="000000"/>
        </w:rPr>
        <w:t>Section 1.  Use.  The Leased Premises may be occupied and used by Tenant exclusively for warehouse and power generation .</w:t>
      </w:r>
    </w:p>
    <w:p w14:paraId="295CDEA3" w14:textId="77777777" w:rsidR="00F93716" w:rsidRDefault="00F93716">
      <w:pPr>
        <w:rPr>
          <w:rFonts w:ascii="Times New Roman" w:hAnsi="Times New Roman" w:cs="Times New Roman"/>
          <w:color w:val="000000"/>
          <w:sz w:val="20"/>
          <w:szCs w:val="20"/>
        </w:rPr>
      </w:pPr>
    </w:p>
    <w:p w14:paraId="6AD5E82E" w14:textId="77777777" w:rsidR="00F93716" w:rsidRDefault="0035330E">
      <w:pPr>
        <w:rPr>
          <w:rFonts w:ascii="Times New Roman" w:hAnsi="Times New Roman" w:cs="Times New Roman"/>
          <w:color w:val="000000"/>
        </w:rPr>
      </w:pPr>
      <w:r>
        <w:rPr>
          <w:rFonts w:ascii="Times New Roman" w:hAnsi="Times New Roman" w:cs="Times New Roman"/>
          <w:color w:val="000000"/>
        </w:rPr>
        <w:t>Nothing herein shall give Tenant the righ</w:t>
      </w:r>
      <w:r>
        <w:rPr>
          <w:rFonts w:ascii="Times New Roman" w:hAnsi="Times New Roman" w:cs="Times New Roman"/>
          <w:color w:val="000000"/>
        </w:rPr>
        <w:t>t to use the property for any other purpose or to sublease, assign, or license the use of the property to any sublessee, assignee, or licensee, which or who shall use the property for any other use.</w:t>
      </w:r>
    </w:p>
    <w:p w14:paraId="2B392C2A" w14:textId="77777777" w:rsidR="00F93716" w:rsidRDefault="00F93716">
      <w:pPr>
        <w:rPr>
          <w:rFonts w:ascii="Times New Roman" w:hAnsi="Times New Roman" w:cs="Times New Roman"/>
          <w:color w:val="000000"/>
          <w:sz w:val="20"/>
          <w:szCs w:val="20"/>
        </w:rPr>
      </w:pPr>
    </w:p>
    <w:p w14:paraId="4B60200C" w14:textId="77777777" w:rsidR="00F93716" w:rsidRDefault="0035330E">
      <w:pPr>
        <w:rPr>
          <w:rFonts w:ascii="Times New Roman" w:hAnsi="Times New Roman" w:cs="Times New Roman"/>
          <w:color w:val="000000"/>
        </w:rPr>
      </w:pPr>
      <w:r>
        <w:rPr>
          <w:rFonts w:ascii="Times New Roman" w:hAnsi="Times New Roman" w:cs="Times New Roman"/>
          <w:color w:val="000000"/>
        </w:rPr>
        <w:t>ARTICLE XII - SIGNAGE</w:t>
      </w:r>
    </w:p>
    <w:p w14:paraId="41BA4F91" w14:textId="77777777" w:rsidR="00F93716" w:rsidRDefault="00F93716">
      <w:pPr>
        <w:rPr>
          <w:rFonts w:ascii="Times New Roman" w:hAnsi="Times New Roman" w:cs="Times New Roman"/>
          <w:color w:val="000000"/>
          <w:sz w:val="20"/>
          <w:szCs w:val="20"/>
        </w:rPr>
      </w:pPr>
    </w:p>
    <w:p w14:paraId="238B3409" w14:textId="77777777" w:rsidR="00F93716" w:rsidRDefault="0035330E">
      <w:pPr>
        <w:rPr>
          <w:rFonts w:ascii="Times New Roman" w:hAnsi="Times New Roman" w:cs="Times New Roman"/>
          <w:color w:val="000000"/>
        </w:rPr>
      </w:pPr>
      <w:r>
        <w:rPr>
          <w:rFonts w:ascii="Times New Roman" w:hAnsi="Times New Roman" w:cs="Times New Roman"/>
          <w:color w:val="000000"/>
        </w:rPr>
        <w:t>Section l.  Exterior Signs.  Tena</w:t>
      </w:r>
      <w:r>
        <w:rPr>
          <w:rFonts w:ascii="Times New Roman" w:hAnsi="Times New Roman" w:cs="Times New Roman"/>
          <w:color w:val="000000"/>
        </w:rPr>
        <w:t>nt shall have the right, at its sole risk and expense and in conformity with applicable laws and ordinances, to erect and thereafter, to repair or replace, if it shall so elect signs on any portion of the Leased Premises, providing that Tenant shall remove</w:t>
      </w:r>
      <w:r>
        <w:rPr>
          <w:rFonts w:ascii="Times New Roman" w:hAnsi="Times New Roman" w:cs="Times New Roman"/>
          <w:color w:val="000000"/>
        </w:rPr>
        <w:t xml:space="preserve"> any such signs upon termination of this lease, and repair all damage occasioned thereby to the Leased Premises.</w:t>
      </w:r>
    </w:p>
    <w:p w14:paraId="2E580640" w14:textId="77777777" w:rsidR="00F93716" w:rsidRDefault="00F93716">
      <w:pPr>
        <w:rPr>
          <w:rFonts w:ascii="Times New Roman" w:hAnsi="Times New Roman" w:cs="Times New Roman"/>
          <w:color w:val="000000"/>
          <w:sz w:val="20"/>
          <w:szCs w:val="20"/>
        </w:rPr>
      </w:pPr>
    </w:p>
    <w:p w14:paraId="01F49BF2"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2.  Interior Signs.  Tenant shall have the right, at its sole risk and expense and in conformity with applicable laws and ordinances, </w:t>
      </w:r>
      <w:r>
        <w:rPr>
          <w:rFonts w:ascii="Times New Roman" w:hAnsi="Times New Roman" w:cs="Times New Roman"/>
          <w:color w:val="000000"/>
        </w:rPr>
        <w:t>to erect, maintain, place and install its usual and customary signs and fixtures in the interior of the Leased Premises.</w:t>
      </w:r>
    </w:p>
    <w:p w14:paraId="200F4C76" w14:textId="77777777" w:rsidR="00F93716" w:rsidRDefault="00F93716">
      <w:pPr>
        <w:rPr>
          <w:rFonts w:ascii="Times New Roman" w:hAnsi="Times New Roman" w:cs="Times New Roman"/>
          <w:color w:val="000000"/>
          <w:sz w:val="20"/>
          <w:szCs w:val="20"/>
        </w:rPr>
      </w:pPr>
    </w:p>
    <w:p w14:paraId="05F51188" w14:textId="77777777" w:rsidR="00F93716" w:rsidRDefault="0035330E">
      <w:pPr>
        <w:rPr>
          <w:rFonts w:ascii="Times New Roman" w:hAnsi="Times New Roman" w:cs="Times New Roman"/>
          <w:color w:val="000000"/>
        </w:rPr>
      </w:pPr>
      <w:r>
        <w:rPr>
          <w:rFonts w:ascii="Times New Roman" w:hAnsi="Times New Roman" w:cs="Times New Roman"/>
          <w:color w:val="000000"/>
        </w:rPr>
        <w:lastRenderedPageBreak/>
        <w:t>ARTICLE XIII - INSURANCE</w:t>
      </w:r>
    </w:p>
    <w:p w14:paraId="25AE3D8A" w14:textId="77777777" w:rsidR="00F93716" w:rsidRDefault="00F93716">
      <w:pPr>
        <w:rPr>
          <w:rFonts w:ascii="Times New Roman" w:hAnsi="Times New Roman" w:cs="Times New Roman"/>
          <w:color w:val="000000"/>
          <w:sz w:val="20"/>
          <w:szCs w:val="20"/>
        </w:rPr>
      </w:pPr>
    </w:p>
    <w:p w14:paraId="287B9447"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1.  Insurance Proceeds.  In the event of any damage to or destruction of the Leased </w:t>
      </w:r>
      <w:r>
        <w:rPr>
          <w:rFonts w:ascii="Times New Roman" w:hAnsi="Times New Roman" w:cs="Times New Roman"/>
          <w:color w:val="000000"/>
        </w:rPr>
        <w:t>Premises, Tenant shall adjust the loss and settle all claims with the insurance companies issuing such policies. The parties hereto do irrevocably assign the proceeds from such insurance policies for the purposes hereinafter stated to any institutional fir</w:t>
      </w:r>
      <w:r>
        <w:rPr>
          <w:rFonts w:ascii="Times New Roman" w:hAnsi="Times New Roman" w:cs="Times New Roman"/>
          <w:color w:val="000000"/>
        </w:rPr>
        <w:t xml:space="preserve">st mortgagee or to Landlord and Tenant jointly, if no institutional first mortgagee then holds an interest in the Leased Premises. All proceeds of said insurance shall be paid into a trust fund under the control of any institutional first mortgagee, or of </w:t>
      </w:r>
      <w:r>
        <w:rPr>
          <w:rFonts w:ascii="Times New Roman" w:hAnsi="Times New Roman" w:cs="Times New Roman"/>
          <w:color w:val="000000"/>
        </w:rPr>
        <w:t xml:space="preserve">Landlord and Tenant if no institutional first mortgagee then holds an interest in the Leased Premises, for repair, restoration, rebuilding or replacement, or any combination thereof, of the Leased Premises or of the improvements in the Leased Premises. In </w:t>
      </w:r>
      <w:r>
        <w:rPr>
          <w:rFonts w:ascii="Times New Roman" w:hAnsi="Times New Roman" w:cs="Times New Roman"/>
          <w:color w:val="000000"/>
        </w:rPr>
        <w:t>case of such damage or destruction, Landlord shall be entitled to make withdrawals from such trust fund, from time to time, upon presentation of:</w:t>
      </w:r>
    </w:p>
    <w:p w14:paraId="27F423AA" w14:textId="77777777" w:rsidR="00F93716" w:rsidRDefault="00F93716">
      <w:pPr>
        <w:rPr>
          <w:rFonts w:ascii="Times New Roman" w:hAnsi="Times New Roman" w:cs="Times New Roman"/>
          <w:color w:val="000000"/>
          <w:sz w:val="20"/>
          <w:szCs w:val="20"/>
        </w:rPr>
      </w:pPr>
    </w:p>
    <w:p w14:paraId="5C08E941" w14:textId="77777777" w:rsidR="00F93716" w:rsidRDefault="0035330E">
      <w:pPr>
        <w:rPr>
          <w:rFonts w:ascii="Times New Roman" w:hAnsi="Times New Roman" w:cs="Times New Roman"/>
          <w:color w:val="000000"/>
        </w:rPr>
      </w:pPr>
      <w:r>
        <w:rPr>
          <w:rFonts w:ascii="Times New Roman" w:hAnsi="Times New Roman" w:cs="Times New Roman"/>
          <w:color w:val="000000"/>
        </w:rPr>
        <w:t>a.  bills for labor and materials expended in repair, restoration, rebuilding or replacement, or any combinat</w:t>
      </w:r>
      <w:r>
        <w:rPr>
          <w:rFonts w:ascii="Times New Roman" w:hAnsi="Times New Roman" w:cs="Times New Roman"/>
          <w:color w:val="000000"/>
        </w:rPr>
        <w:t>ion thereof;</w:t>
      </w:r>
    </w:p>
    <w:p w14:paraId="5CE93ACD" w14:textId="77777777" w:rsidR="00F93716" w:rsidRDefault="00F93716">
      <w:pPr>
        <w:rPr>
          <w:rFonts w:ascii="Times New Roman" w:hAnsi="Times New Roman" w:cs="Times New Roman"/>
          <w:color w:val="000000"/>
          <w:sz w:val="20"/>
          <w:szCs w:val="20"/>
        </w:rPr>
      </w:pPr>
    </w:p>
    <w:p w14:paraId="7A81C2A8" w14:textId="77777777" w:rsidR="00F93716" w:rsidRDefault="0035330E">
      <w:pPr>
        <w:rPr>
          <w:rFonts w:ascii="Times New Roman" w:hAnsi="Times New Roman" w:cs="Times New Roman"/>
          <w:color w:val="000000"/>
        </w:rPr>
      </w:pPr>
      <w:r>
        <w:rPr>
          <w:rFonts w:ascii="Times New Roman" w:hAnsi="Times New Roman" w:cs="Times New Roman"/>
          <w:color w:val="000000"/>
        </w:rPr>
        <w:t>b.  Landlord's sworn statement that such labor and materials for which payment is being made have been furnished or delivered on site; and</w:t>
      </w:r>
    </w:p>
    <w:p w14:paraId="5F158E5B" w14:textId="77777777" w:rsidR="00F93716" w:rsidRDefault="00F93716">
      <w:pPr>
        <w:rPr>
          <w:rFonts w:ascii="Times New Roman" w:hAnsi="Times New Roman" w:cs="Times New Roman"/>
          <w:color w:val="000000"/>
          <w:sz w:val="20"/>
          <w:szCs w:val="20"/>
        </w:rPr>
      </w:pPr>
    </w:p>
    <w:p w14:paraId="5903257B" w14:textId="77777777" w:rsidR="00F93716" w:rsidRDefault="0035330E">
      <w:pPr>
        <w:rPr>
          <w:rFonts w:ascii="Times New Roman" w:hAnsi="Times New Roman" w:cs="Times New Roman"/>
          <w:color w:val="000000"/>
        </w:rPr>
      </w:pPr>
      <w:r>
        <w:rPr>
          <w:rFonts w:ascii="Times New Roman" w:hAnsi="Times New Roman" w:cs="Times New Roman"/>
          <w:color w:val="000000"/>
        </w:rPr>
        <w:t>c.  the certificate of a supervising architect (selected by Landlord and Tenant and approved by an ins</w:t>
      </w:r>
      <w:r>
        <w:rPr>
          <w:rFonts w:ascii="Times New Roman" w:hAnsi="Times New Roman" w:cs="Times New Roman"/>
          <w:color w:val="000000"/>
        </w:rPr>
        <w:t>titutional first mortgagee, if any, whose fees will be paid out of said insurance proceeds) certifying that the work being paid for has been completed in accordance with the Plans and Specifications previously approved by Landlord , Tenant and any institut</w:t>
      </w:r>
      <w:r>
        <w:rPr>
          <w:rFonts w:ascii="Times New Roman" w:hAnsi="Times New Roman" w:cs="Times New Roman"/>
          <w:color w:val="000000"/>
        </w:rPr>
        <w:t>ional first mortgagee in a first class, good and workmanlike manner and in accordance with all pertinent governmental requirements.</w:t>
      </w:r>
    </w:p>
    <w:p w14:paraId="68C1B327" w14:textId="77777777" w:rsidR="00F93716" w:rsidRDefault="00F93716">
      <w:pPr>
        <w:rPr>
          <w:rFonts w:ascii="Times New Roman" w:hAnsi="Times New Roman" w:cs="Times New Roman"/>
          <w:color w:val="000000"/>
          <w:sz w:val="20"/>
          <w:szCs w:val="20"/>
        </w:rPr>
      </w:pPr>
    </w:p>
    <w:p w14:paraId="6A02C658" w14:textId="77777777" w:rsidR="00F93716" w:rsidRDefault="0035330E">
      <w:pPr>
        <w:rPr>
          <w:rFonts w:ascii="Times New Roman" w:hAnsi="Times New Roman" w:cs="Times New Roman"/>
          <w:color w:val="000000"/>
        </w:rPr>
      </w:pPr>
      <w:r>
        <w:rPr>
          <w:rFonts w:ascii="Times New Roman" w:hAnsi="Times New Roman" w:cs="Times New Roman"/>
          <w:color w:val="000000"/>
        </w:rPr>
        <w:t>Any insurance proceeds in excess of such proceeds as shall be necessary for such repair, restoration, rebuilding, replaceme</w:t>
      </w:r>
      <w:r>
        <w:rPr>
          <w:rFonts w:ascii="Times New Roman" w:hAnsi="Times New Roman" w:cs="Times New Roman"/>
          <w:color w:val="000000"/>
        </w:rPr>
        <w:t>nt or any combination thereof shall be the sole property of Landlord subject to any rights therein of Landlord's mortgagee, and if the proceeds necessary for such repair, restoration, rebuilding or replacement, or any combination thereof shall be inadequat</w:t>
      </w:r>
      <w:r>
        <w:rPr>
          <w:rFonts w:ascii="Times New Roman" w:hAnsi="Times New Roman" w:cs="Times New Roman"/>
          <w:color w:val="000000"/>
        </w:rPr>
        <w:t>e to pay the cost thereof, Tenant shall suffer the deficiency.</w:t>
      </w:r>
    </w:p>
    <w:p w14:paraId="077FFC62" w14:textId="77777777" w:rsidR="00F93716" w:rsidRDefault="00F93716">
      <w:pPr>
        <w:rPr>
          <w:rFonts w:ascii="Times New Roman" w:hAnsi="Times New Roman" w:cs="Times New Roman"/>
          <w:color w:val="000000"/>
          <w:sz w:val="20"/>
          <w:szCs w:val="20"/>
        </w:rPr>
      </w:pPr>
    </w:p>
    <w:p w14:paraId="5401E9FB"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2.  Subrogation.  Landlord and Tenant hereby release each other, to the extent of the insurance coverage provided hereunder, from any and all liability or responsibility (to the </w:t>
      </w:r>
      <w:r>
        <w:rPr>
          <w:rFonts w:ascii="Times New Roman" w:hAnsi="Times New Roman" w:cs="Times New Roman"/>
          <w:color w:val="000000"/>
        </w:rPr>
        <w:t>other or anyone claiming through or under the other by way of subrogation or otherwise) for any loss to or damage of property covered by the fire and extended coverage insurance policies insuring the Leased Premises and any of Tenant's property, even if su</w:t>
      </w:r>
      <w:r>
        <w:rPr>
          <w:rFonts w:ascii="Times New Roman" w:hAnsi="Times New Roman" w:cs="Times New Roman"/>
          <w:color w:val="000000"/>
        </w:rPr>
        <w:t>ch loss or damage shall have been caused by the fault or negligence of the other party.</w:t>
      </w:r>
    </w:p>
    <w:p w14:paraId="687A2CBB" w14:textId="77777777" w:rsidR="00F93716" w:rsidRDefault="00F93716">
      <w:pPr>
        <w:rPr>
          <w:rFonts w:ascii="Times New Roman" w:hAnsi="Times New Roman" w:cs="Times New Roman"/>
          <w:color w:val="000000"/>
          <w:sz w:val="20"/>
          <w:szCs w:val="20"/>
        </w:rPr>
      </w:pPr>
    </w:p>
    <w:p w14:paraId="3212E703"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3.  Contribution. Tenant shall reimburse Landlord for all insurance premiums connected with or applicable to the Leased Premises for whatever insurance policy </w:t>
      </w:r>
      <w:r>
        <w:rPr>
          <w:rFonts w:ascii="Times New Roman" w:hAnsi="Times New Roman" w:cs="Times New Roman"/>
          <w:color w:val="000000"/>
        </w:rPr>
        <w:t>the Landlord , at its sole and exclusive option, should select.</w:t>
      </w:r>
    </w:p>
    <w:p w14:paraId="1A353935" w14:textId="77777777" w:rsidR="00F93716" w:rsidRDefault="00F93716">
      <w:pPr>
        <w:rPr>
          <w:rFonts w:ascii="Times New Roman" w:hAnsi="Times New Roman" w:cs="Times New Roman"/>
          <w:color w:val="000000"/>
          <w:sz w:val="20"/>
          <w:szCs w:val="20"/>
        </w:rPr>
      </w:pPr>
    </w:p>
    <w:p w14:paraId="06E054F0" w14:textId="77777777" w:rsidR="00F93716" w:rsidRDefault="0035330E">
      <w:pPr>
        <w:rPr>
          <w:rFonts w:ascii="Times New Roman" w:hAnsi="Times New Roman" w:cs="Times New Roman"/>
          <w:color w:val="000000"/>
        </w:rPr>
      </w:pPr>
      <w:r>
        <w:rPr>
          <w:rFonts w:ascii="Times New Roman" w:hAnsi="Times New Roman" w:cs="Times New Roman"/>
          <w:color w:val="000000"/>
        </w:rPr>
        <w:t>ARTICLE XIV - DAMAGE TO DEMISED PREMISES</w:t>
      </w:r>
    </w:p>
    <w:p w14:paraId="672734E1" w14:textId="77777777" w:rsidR="00F93716" w:rsidRDefault="00F93716">
      <w:pPr>
        <w:rPr>
          <w:rFonts w:ascii="Times New Roman" w:hAnsi="Times New Roman" w:cs="Times New Roman"/>
          <w:color w:val="000000"/>
          <w:sz w:val="20"/>
          <w:szCs w:val="20"/>
        </w:rPr>
      </w:pPr>
    </w:p>
    <w:p w14:paraId="662496B2" w14:textId="77777777" w:rsidR="00F93716" w:rsidRDefault="0035330E">
      <w:pPr>
        <w:rPr>
          <w:rFonts w:ascii="Times New Roman" w:hAnsi="Times New Roman" w:cs="Times New Roman"/>
          <w:color w:val="000000"/>
        </w:rPr>
      </w:pPr>
      <w:r>
        <w:rPr>
          <w:rFonts w:ascii="Times New Roman" w:hAnsi="Times New Roman" w:cs="Times New Roman"/>
          <w:color w:val="000000"/>
        </w:rPr>
        <w:t>Section 1.  Abatement or Adjustment of Rent.  If the whole or any part of the Leased Premises shall be damaged or destroyed by fire or other casualty</w:t>
      </w:r>
      <w:r>
        <w:rPr>
          <w:rFonts w:ascii="Times New Roman" w:hAnsi="Times New Roman" w:cs="Times New Roman"/>
          <w:color w:val="000000"/>
        </w:rPr>
        <w:t xml:space="preserve"> after the execution of this Lease and </w:t>
      </w:r>
      <w:r>
        <w:rPr>
          <w:rFonts w:ascii="Times New Roman" w:hAnsi="Times New Roman" w:cs="Times New Roman"/>
          <w:color w:val="000000"/>
        </w:rPr>
        <w:lastRenderedPageBreak/>
        <w:t>before the termination hereof, then in every case the rent reserved in Article IV herein and other charges, if any, shall be abated or adjusted, as the case may be, in proportion to that portion of the Leased Premises</w:t>
      </w:r>
      <w:r>
        <w:rPr>
          <w:rFonts w:ascii="Times New Roman" w:hAnsi="Times New Roman" w:cs="Times New Roman"/>
          <w:color w:val="000000"/>
        </w:rPr>
        <w:t xml:space="preserve"> of which Tenant shall be deprived on account of such damage or destruction and the work of repair, restoration, rebuilding, or replacement or any combination thereof, of the improvements so damaged or destroyed, shall in no way be construed by any person </w:t>
      </w:r>
      <w:r>
        <w:rPr>
          <w:rFonts w:ascii="Times New Roman" w:hAnsi="Times New Roman" w:cs="Times New Roman"/>
          <w:color w:val="000000"/>
        </w:rPr>
        <w:t>to effect any reduction of sums or proceeds payable under any rent insurance policy.</w:t>
      </w:r>
    </w:p>
    <w:p w14:paraId="24B60747" w14:textId="77777777" w:rsidR="00F93716" w:rsidRDefault="00F93716">
      <w:pPr>
        <w:rPr>
          <w:rFonts w:ascii="Times New Roman" w:hAnsi="Times New Roman" w:cs="Times New Roman"/>
          <w:color w:val="000000"/>
          <w:sz w:val="20"/>
          <w:szCs w:val="20"/>
        </w:rPr>
      </w:pPr>
    </w:p>
    <w:p w14:paraId="7641F5BF" w14:textId="77777777" w:rsidR="00F93716" w:rsidRDefault="0035330E">
      <w:pPr>
        <w:rPr>
          <w:rFonts w:ascii="Times New Roman" w:hAnsi="Times New Roman" w:cs="Times New Roman"/>
          <w:color w:val="000000"/>
        </w:rPr>
      </w:pPr>
      <w:r>
        <w:rPr>
          <w:rFonts w:ascii="Times New Roman" w:hAnsi="Times New Roman" w:cs="Times New Roman"/>
          <w:color w:val="000000"/>
        </w:rPr>
        <w:t>Section 2.  Repairs and Restoration.  Landlord agrees that in the event of the damage or destruction of the Leased Premises, Landlord forthwith shall proceed to repair, r</w:t>
      </w:r>
      <w:r>
        <w:rPr>
          <w:rFonts w:ascii="Times New Roman" w:hAnsi="Times New Roman" w:cs="Times New Roman"/>
          <w:color w:val="000000"/>
        </w:rPr>
        <w:t xml:space="preserve">estore, replace or rebuild the Leased Premises (excluding Tenant's leasehold improvements), to substantially the condition in which the same were immediately prior to such damage or destruction. The Landlord thereafter shall diligently prosecute said work </w:t>
      </w:r>
      <w:r>
        <w:rPr>
          <w:rFonts w:ascii="Times New Roman" w:hAnsi="Times New Roman" w:cs="Times New Roman"/>
          <w:color w:val="000000"/>
        </w:rPr>
        <w:t>to completion without delay or interruption except for events beyond the reasonable control of Landlord . Notwithstanding the foregoing, if Landlord does not either obtain a building permit within ninety (90) days of the date of such damage or destruction,</w:t>
      </w:r>
      <w:r>
        <w:rPr>
          <w:rFonts w:ascii="Times New Roman" w:hAnsi="Times New Roman" w:cs="Times New Roman"/>
          <w:color w:val="000000"/>
        </w:rPr>
        <w:t xml:space="preserve"> or complete such repairs, rebuilding or restoration and comply with conditions (a), (b) and (c) in Section 1 of Article XIII within nine (9) months of such damage or destruction, then Tenant may at any time thereafter cancel and terminate this Lease by se</w:t>
      </w:r>
      <w:r>
        <w:rPr>
          <w:rFonts w:ascii="Times New Roman" w:hAnsi="Times New Roman" w:cs="Times New Roman"/>
          <w:color w:val="000000"/>
        </w:rPr>
        <w:t xml:space="preserve">nding ninety (90) days written notice thereof to Landlord , or, in the alternative, Tenant may, during said ninety (90) day period, apply for the same and Landlord shall cooperate with Tenant in Tenant's application. Notwithstanding the foregoing, if such </w:t>
      </w:r>
      <w:r>
        <w:rPr>
          <w:rFonts w:ascii="Times New Roman" w:hAnsi="Times New Roman" w:cs="Times New Roman"/>
          <w:color w:val="000000"/>
        </w:rPr>
        <w:t>damage or destruction shall occur during the last year of the term of this Lease, or during any renewal term, and shall amount to twenty-five (25%) percent or more of the replacement cost, (exclusive of the land and foundations), this Lease, except as here</w:t>
      </w:r>
      <w:r>
        <w:rPr>
          <w:rFonts w:ascii="Times New Roman" w:hAnsi="Times New Roman" w:cs="Times New Roman"/>
          <w:color w:val="000000"/>
        </w:rPr>
        <w:t>inafter provided in Section 3 of Article XV, may be terminated at the election of either Landlord or Tenant, provided that notice of such election shall be sent by the party so electing to the other within thirty (30) days after the occurrence of such dama</w:t>
      </w:r>
      <w:r>
        <w:rPr>
          <w:rFonts w:ascii="Times New Roman" w:hAnsi="Times New Roman" w:cs="Times New Roman"/>
          <w:color w:val="000000"/>
        </w:rPr>
        <w:t>ge or destruction. Upon termination, as aforesaid, by either party hereto, this Lease and the term thereof shall cease and come to an end, any unearned rent or other charges paid in advance by Tenant shall be refunded to Tenant, and the parties shall be re</w:t>
      </w:r>
      <w:r>
        <w:rPr>
          <w:rFonts w:ascii="Times New Roman" w:hAnsi="Times New Roman" w:cs="Times New Roman"/>
          <w:color w:val="000000"/>
        </w:rPr>
        <w:t>leased hereunder, each to the other, from all liability and obligations hereunder thereafter arising.</w:t>
      </w:r>
    </w:p>
    <w:p w14:paraId="5B7DA11D" w14:textId="77777777" w:rsidR="00F93716" w:rsidRDefault="00F93716">
      <w:pPr>
        <w:rPr>
          <w:rFonts w:ascii="Times New Roman" w:hAnsi="Times New Roman" w:cs="Times New Roman"/>
          <w:color w:val="000000"/>
          <w:sz w:val="20"/>
          <w:szCs w:val="20"/>
        </w:rPr>
      </w:pPr>
    </w:p>
    <w:p w14:paraId="7D9AB1C5" w14:textId="77777777" w:rsidR="00F93716" w:rsidRDefault="00F93716">
      <w:pPr>
        <w:rPr>
          <w:rFonts w:ascii="Times New Roman" w:hAnsi="Times New Roman" w:cs="Times New Roman"/>
          <w:color w:val="000000"/>
          <w:sz w:val="20"/>
          <w:szCs w:val="20"/>
        </w:rPr>
      </w:pPr>
    </w:p>
    <w:p w14:paraId="32A2C369" w14:textId="77777777" w:rsidR="00F93716" w:rsidRDefault="0035330E">
      <w:pPr>
        <w:rPr>
          <w:rFonts w:ascii="Times New Roman" w:hAnsi="Times New Roman" w:cs="Times New Roman"/>
          <w:color w:val="000000"/>
        </w:rPr>
      </w:pPr>
      <w:r>
        <w:rPr>
          <w:rFonts w:ascii="Times New Roman" w:hAnsi="Times New Roman" w:cs="Times New Roman"/>
          <w:color w:val="000000"/>
        </w:rPr>
        <w:t>ARTICLE XV - CONDEMNATION</w:t>
      </w:r>
    </w:p>
    <w:p w14:paraId="292F5BE7" w14:textId="77777777" w:rsidR="00F93716" w:rsidRDefault="00F93716">
      <w:pPr>
        <w:rPr>
          <w:rFonts w:ascii="Times New Roman" w:hAnsi="Times New Roman" w:cs="Times New Roman"/>
          <w:color w:val="000000"/>
          <w:sz w:val="20"/>
          <w:szCs w:val="20"/>
        </w:rPr>
      </w:pPr>
    </w:p>
    <w:p w14:paraId="18E56EB5" w14:textId="77777777" w:rsidR="00F93716" w:rsidRDefault="0035330E">
      <w:pPr>
        <w:rPr>
          <w:rFonts w:ascii="Times New Roman" w:hAnsi="Times New Roman" w:cs="Times New Roman"/>
          <w:color w:val="000000"/>
        </w:rPr>
      </w:pPr>
      <w:r>
        <w:rPr>
          <w:rFonts w:ascii="Times New Roman" w:hAnsi="Times New Roman" w:cs="Times New Roman"/>
          <w:color w:val="000000"/>
        </w:rPr>
        <w:t>Section 1.  Total Taking.  If, after the execution of this Lease and prior to the expiration of the term hereof, the whole of</w:t>
      </w:r>
      <w:r>
        <w:rPr>
          <w:rFonts w:ascii="Times New Roman" w:hAnsi="Times New Roman" w:cs="Times New Roman"/>
          <w:color w:val="000000"/>
        </w:rPr>
        <w:t xml:space="preserve"> the Leased Premises shall be taken under power of eminent domain by any public or private authority, or conveyed by Landlord to said authority in lieu of such taking, then this Lease and the term hereof shall cease and terminate as of the date when posses</w:t>
      </w:r>
      <w:r>
        <w:rPr>
          <w:rFonts w:ascii="Times New Roman" w:hAnsi="Times New Roman" w:cs="Times New Roman"/>
          <w:color w:val="000000"/>
        </w:rPr>
        <w:t>sion of the Leased Premises shall be taken by the taking authority and any unearned rent or other charges, if any, paid in advance, shall be refunded to Tenant.</w:t>
      </w:r>
    </w:p>
    <w:p w14:paraId="34D4DBAA" w14:textId="77777777" w:rsidR="00F93716" w:rsidRDefault="00F93716">
      <w:pPr>
        <w:rPr>
          <w:rFonts w:ascii="Times New Roman" w:hAnsi="Times New Roman" w:cs="Times New Roman"/>
          <w:color w:val="000000"/>
          <w:sz w:val="20"/>
          <w:szCs w:val="20"/>
        </w:rPr>
      </w:pPr>
    </w:p>
    <w:p w14:paraId="64FBCE4A" w14:textId="77777777" w:rsidR="00F93716" w:rsidRDefault="0035330E">
      <w:pPr>
        <w:rPr>
          <w:rFonts w:ascii="Times New Roman" w:hAnsi="Times New Roman" w:cs="Times New Roman"/>
          <w:color w:val="000000"/>
        </w:rPr>
      </w:pPr>
      <w:r>
        <w:rPr>
          <w:rFonts w:ascii="Times New Roman" w:hAnsi="Times New Roman" w:cs="Times New Roman"/>
          <w:color w:val="000000"/>
        </w:rPr>
        <w:t>Section 2.  Partial Taking.  If, after the execution of this Lease and prior to the expiration</w:t>
      </w:r>
      <w:r>
        <w:rPr>
          <w:rFonts w:ascii="Times New Roman" w:hAnsi="Times New Roman" w:cs="Times New Roman"/>
          <w:color w:val="000000"/>
        </w:rPr>
        <w:t xml:space="preserve"> of the term hereof, any public or private authority shall, under the power of eminent domain, take, or Landlord shall convey to said authority in lieu of such taking, property which results in a reduction by fifteen (15%) percent or more of the area in th</w:t>
      </w:r>
      <w:r>
        <w:rPr>
          <w:rFonts w:ascii="Times New Roman" w:hAnsi="Times New Roman" w:cs="Times New Roman"/>
          <w:color w:val="000000"/>
        </w:rPr>
        <w:t>e Leased Premises, or of a portion of the Leased Premises that substantially interrupts or substantially obstructs the conducting of business on the Leased Premises; then Tenant may, at its election, terminate this Lease by giving Landlord notice of the ex</w:t>
      </w:r>
      <w:r>
        <w:rPr>
          <w:rFonts w:ascii="Times New Roman" w:hAnsi="Times New Roman" w:cs="Times New Roman"/>
          <w:color w:val="000000"/>
        </w:rPr>
        <w:t xml:space="preserve">ercise of Tenant's election within thirty (30) days after Tenant shall </w:t>
      </w:r>
      <w:r>
        <w:rPr>
          <w:rFonts w:ascii="Times New Roman" w:hAnsi="Times New Roman" w:cs="Times New Roman"/>
          <w:color w:val="000000"/>
        </w:rPr>
        <w:lastRenderedPageBreak/>
        <w:t>receive notice of such taking. In the event of termination by Tenant under the provisions of Section 1 of this Article XV, this Lease and the term hereof shall cease and terminate as of</w:t>
      </w:r>
      <w:r>
        <w:rPr>
          <w:rFonts w:ascii="Times New Roman" w:hAnsi="Times New Roman" w:cs="Times New Roman"/>
          <w:color w:val="000000"/>
        </w:rPr>
        <w:t xml:space="preserve"> the date when possession shall be taken by the appropriate authority of that portion of the Entire Property that results in one of the above takings, and any unearned rent or other charges, if any, paid in advance by Tenant shall be refunded to Tenant.</w:t>
      </w:r>
    </w:p>
    <w:p w14:paraId="2B25DC4E" w14:textId="77777777" w:rsidR="00F93716" w:rsidRDefault="00F93716">
      <w:pPr>
        <w:rPr>
          <w:rFonts w:ascii="Times New Roman" w:hAnsi="Times New Roman" w:cs="Times New Roman"/>
          <w:color w:val="000000"/>
          <w:sz w:val="20"/>
          <w:szCs w:val="20"/>
        </w:rPr>
      </w:pPr>
    </w:p>
    <w:p w14:paraId="668153A2" w14:textId="77777777" w:rsidR="00F93716" w:rsidRDefault="0035330E">
      <w:pPr>
        <w:rPr>
          <w:rFonts w:ascii="Times New Roman" w:hAnsi="Times New Roman" w:cs="Times New Roman"/>
          <w:color w:val="000000"/>
        </w:rPr>
      </w:pPr>
      <w:r>
        <w:rPr>
          <w:rFonts w:ascii="Times New Roman" w:hAnsi="Times New Roman" w:cs="Times New Roman"/>
          <w:color w:val="000000"/>
        </w:rPr>
        <w:t>Section 3.  Restoration.  In the event of a taking in respect of which Tenant shall not have the right to elect to terminate this Lease or, having such right, shall not elect to terminate this Lease, this Lease and the term thereof shall continue in full f</w:t>
      </w:r>
      <w:r>
        <w:rPr>
          <w:rFonts w:ascii="Times New Roman" w:hAnsi="Times New Roman" w:cs="Times New Roman"/>
          <w:color w:val="000000"/>
        </w:rPr>
        <w:t>orce and effect and Landlord , at Landlord's sole cost and expense, forthwith shall restore the remaining portions of the Leased Premises, including any and all improvements made theretofore to an architectural whole in substantially the same condition tha</w:t>
      </w:r>
      <w:r>
        <w:rPr>
          <w:rFonts w:ascii="Times New Roman" w:hAnsi="Times New Roman" w:cs="Times New Roman"/>
          <w:color w:val="000000"/>
        </w:rPr>
        <w:t>t the same were in prior to such taking. A just proportion of the rent reserved herein and any other charges payable by Tenant hereunder, according to the nature and extent of the injury to the Leased Premises and to Tenant's business, shall be suspended o</w:t>
      </w:r>
      <w:r>
        <w:rPr>
          <w:rFonts w:ascii="Times New Roman" w:hAnsi="Times New Roman" w:cs="Times New Roman"/>
          <w:color w:val="000000"/>
        </w:rPr>
        <w:t>r abated until the completion of such restoration and thereafter the rent and any other charges shall be reduced in proportion to the square footage of the Leased Premises remaining after such taking.</w:t>
      </w:r>
    </w:p>
    <w:p w14:paraId="0A7249A4" w14:textId="77777777" w:rsidR="00F93716" w:rsidRDefault="00F93716">
      <w:pPr>
        <w:rPr>
          <w:rFonts w:ascii="Times New Roman" w:hAnsi="Times New Roman" w:cs="Times New Roman"/>
          <w:color w:val="000000"/>
          <w:sz w:val="20"/>
          <w:szCs w:val="20"/>
        </w:rPr>
      </w:pPr>
    </w:p>
    <w:p w14:paraId="5D7FDF9C" w14:textId="77777777" w:rsidR="00F93716" w:rsidRDefault="0035330E">
      <w:pPr>
        <w:rPr>
          <w:rFonts w:ascii="Times New Roman" w:hAnsi="Times New Roman" w:cs="Times New Roman"/>
          <w:color w:val="000000"/>
        </w:rPr>
      </w:pPr>
      <w:r>
        <w:rPr>
          <w:rFonts w:ascii="Times New Roman" w:hAnsi="Times New Roman" w:cs="Times New Roman"/>
          <w:color w:val="000000"/>
        </w:rPr>
        <w:t>Section 4.  The Award.  All compensation awarded for a</w:t>
      </w:r>
      <w:r>
        <w:rPr>
          <w:rFonts w:ascii="Times New Roman" w:hAnsi="Times New Roman" w:cs="Times New Roman"/>
          <w:color w:val="000000"/>
        </w:rPr>
        <w:t>ny taking, whether for the whole or a portion of the Leased Premises, shall be the sole property of the Landlord whether such compensation shall be awarded for diminution in the value of, or loss of, the leasehold or for diminution in the value of, or loss</w:t>
      </w:r>
      <w:r>
        <w:rPr>
          <w:rFonts w:ascii="Times New Roman" w:hAnsi="Times New Roman" w:cs="Times New Roman"/>
          <w:color w:val="000000"/>
        </w:rPr>
        <w:t xml:space="preserve"> of, the fee in the Leased Premises, or otherwise. The Tenant hereby assigns to Landlord all of Tenant's right and title to and interest in any and all such compensation. However, the Landlord shall not be entitled to and Tenant shall have the sole right t</w:t>
      </w:r>
      <w:r>
        <w:rPr>
          <w:rFonts w:ascii="Times New Roman" w:hAnsi="Times New Roman" w:cs="Times New Roman"/>
          <w:color w:val="000000"/>
        </w:rPr>
        <w:t>o make its independent claim for and retain any portion of any award made by the appropriating authority directly to Tenant for loss of business, or damage to or depreciation of, and cost of removal of fixtures, personally and improvements installed in the</w:t>
      </w:r>
      <w:r>
        <w:rPr>
          <w:rFonts w:ascii="Times New Roman" w:hAnsi="Times New Roman" w:cs="Times New Roman"/>
          <w:color w:val="000000"/>
        </w:rPr>
        <w:t xml:space="preserve"> Leased Premises by, or at the expense of Tenant, and to any other award made by the appropriating authority directly to Tenant.</w:t>
      </w:r>
    </w:p>
    <w:p w14:paraId="0DB24502" w14:textId="77777777" w:rsidR="00F93716" w:rsidRDefault="00F93716">
      <w:pPr>
        <w:rPr>
          <w:rFonts w:ascii="Times New Roman" w:hAnsi="Times New Roman" w:cs="Times New Roman"/>
          <w:color w:val="000000"/>
          <w:sz w:val="20"/>
          <w:szCs w:val="20"/>
        </w:rPr>
      </w:pPr>
    </w:p>
    <w:p w14:paraId="0B0E0F55" w14:textId="77777777" w:rsidR="00F93716" w:rsidRDefault="0035330E">
      <w:pPr>
        <w:rPr>
          <w:rFonts w:ascii="Times New Roman" w:hAnsi="Times New Roman" w:cs="Times New Roman"/>
          <w:color w:val="000000"/>
        </w:rPr>
      </w:pPr>
      <w:r>
        <w:rPr>
          <w:rFonts w:ascii="Times New Roman" w:hAnsi="Times New Roman" w:cs="Times New Roman"/>
          <w:color w:val="000000"/>
        </w:rPr>
        <w:t>Section 5.  Release.  In the event of any termination of this Lease as the result of the provisions of this Article XV, the pa</w:t>
      </w:r>
      <w:r>
        <w:rPr>
          <w:rFonts w:ascii="Times New Roman" w:hAnsi="Times New Roman" w:cs="Times New Roman"/>
          <w:color w:val="000000"/>
        </w:rPr>
        <w:t>rties, effective as of such termination, shall be released, each to the other, from all liability and obligations thereafter arising under this lease.</w:t>
      </w:r>
    </w:p>
    <w:p w14:paraId="356EECCC" w14:textId="77777777" w:rsidR="00F93716" w:rsidRDefault="00F93716">
      <w:pPr>
        <w:rPr>
          <w:rFonts w:ascii="Times New Roman" w:hAnsi="Times New Roman" w:cs="Times New Roman"/>
          <w:color w:val="000000"/>
          <w:sz w:val="20"/>
          <w:szCs w:val="20"/>
        </w:rPr>
      </w:pPr>
    </w:p>
    <w:p w14:paraId="7B7F1B6F" w14:textId="77777777" w:rsidR="00F93716" w:rsidRDefault="0035330E">
      <w:pPr>
        <w:rPr>
          <w:rFonts w:ascii="Times New Roman" w:hAnsi="Times New Roman" w:cs="Times New Roman"/>
          <w:color w:val="000000"/>
        </w:rPr>
      </w:pPr>
      <w:r>
        <w:rPr>
          <w:rFonts w:ascii="Times New Roman" w:hAnsi="Times New Roman" w:cs="Times New Roman"/>
          <w:color w:val="000000"/>
        </w:rPr>
        <w:t>ARTICLE XVI - DEFAULT</w:t>
      </w:r>
    </w:p>
    <w:p w14:paraId="564C5C8C" w14:textId="77777777" w:rsidR="00F93716" w:rsidRDefault="00F93716">
      <w:pPr>
        <w:rPr>
          <w:rFonts w:ascii="Times New Roman" w:hAnsi="Times New Roman" w:cs="Times New Roman"/>
          <w:color w:val="000000"/>
          <w:sz w:val="20"/>
          <w:szCs w:val="20"/>
        </w:rPr>
      </w:pPr>
    </w:p>
    <w:p w14:paraId="4A873E00" w14:textId="77777777" w:rsidR="00F93716" w:rsidRDefault="0035330E">
      <w:pPr>
        <w:rPr>
          <w:rFonts w:ascii="Times New Roman" w:hAnsi="Times New Roman" w:cs="Times New Roman"/>
          <w:color w:val="000000"/>
        </w:rPr>
      </w:pPr>
      <w:r>
        <w:rPr>
          <w:rFonts w:ascii="Times New Roman" w:hAnsi="Times New Roman" w:cs="Times New Roman"/>
          <w:color w:val="000000"/>
        </w:rPr>
        <w:t>Section 1.  Landlord's Remedies. In the event that:</w:t>
      </w:r>
    </w:p>
    <w:p w14:paraId="4162695B" w14:textId="77777777" w:rsidR="00F93716" w:rsidRDefault="00F93716">
      <w:pPr>
        <w:rPr>
          <w:rFonts w:ascii="Times New Roman" w:hAnsi="Times New Roman" w:cs="Times New Roman"/>
          <w:color w:val="000000"/>
          <w:sz w:val="20"/>
          <w:szCs w:val="20"/>
        </w:rPr>
      </w:pPr>
    </w:p>
    <w:p w14:paraId="77709C5A" w14:textId="77777777" w:rsidR="00F93716" w:rsidRDefault="0035330E">
      <w:pPr>
        <w:rPr>
          <w:rFonts w:ascii="Times New Roman" w:hAnsi="Times New Roman" w:cs="Times New Roman"/>
          <w:color w:val="000000"/>
        </w:rPr>
      </w:pPr>
      <w:r>
        <w:rPr>
          <w:rFonts w:ascii="Times New Roman" w:hAnsi="Times New Roman" w:cs="Times New Roman"/>
          <w:color w:val="000000"/>
        </w:rPr>
        <w:t>a.  Tenant shall on three or</w:t>
      </w:r>
      <w:r>
        <w:rPr>
          <w:rFonts w:ascii="Times New Roman" w:hAnsi="Times New Roman" w:cs="Times New Roman"/>
          <w:color w:val="000000"/>
        </w:rPr>
        <w:t xml:space="preserve"> more occasions be in default in the payment of rent or other charges herein required to be paid by Tenant (default herein being defined as payment received by Landlord ten or more days subsequent to the due date), regardless of whether or not such default</w:t>
      </w:r>
      <w:r>
        <w:rPr>
          <w:rFonts w:ascii="Times New Roman" w:hAnsi="Times New Roman" w:cs="Times New Roman"/>
          <w:color w:val="000000"/>
        </w:rPr>
        <w:t xml:space="preserve"> has occurred on consecutive or non-consecutive months; or</w:t>
      </w:r>
    </w:p>
    <w:p w14:paraId="362B0FCC" w14:textId="77777777" w:rsidR="00F93716" w:rsidRDefault="00F93716">
      <w:pPr>
        <w:rPr>
          <w:rFonts w:ascii="Times New Roman" w:hAnsi="Times New Roman" w:cs="Times New Roman"/>
          <w:color w:val="000000"/>
          <w:sz w:val="20"/>
          <w:szCs w:val="20"/>
        </w:rPr>
      </w:pPr>
    </w:p>
    <w:p w14:paraId="2D09DC8D" w14:textId="77777777" w:rsidR="00F93716" w:rsidRDefault="0035330E">
      <w:pPr>
        <w:rPr>
          <w:rFonts w:ascii="Times New Roman" w:hAnsi="Times New Roman" w:cs="Times New Roman"/>
          <w:color w:val="000000"/>
        </w:rPr>
      </w:pPr>
      <w:r>
        <w:rPr>
          <w:rFonts w:ascii="Times New Roman" w:hAnsi="Times New Roman" w:cs="Times New Roman"/>
          <w:color w:val="000000"/>
        </w:rPr>
        <w:t>b.  Tenant has caused a lien to be filed against the Landlord's property and said lien is not removed within thirty (30) days of recordation thereof; or</w:t>
      </w:r>
    </w:p>
    <w:p w14:paraId="6E5EE616" w14:textId="77777777" w:rsidR="00F93716" w:rsidRDefault="00F93716">
      <w:pPr>
        <w:rPr>
          <w:rFonts w:ascii="Times New Roman" w:hAnsi="Times New Roman" w:cs="Times New Roman"/>
          <w:color w:val="000000"/>
          <w:sz w:val="20"/>
          <w:szCs w:val="20"/>
        </w:rPr>
      </w:pPr>
    </w:p>
    <w:p w14:paraId="49ADC42A" w14:textId="77777777" w:rsidR="00F93716" w:rsidRDefault="0035330E">
      <w:pPr>
        <w:rPr>
          <w:rFonts w:ascii="Times New Roman" w:hAnsi="Times New Roman" w:cs="Times New Roman"/>
          <w:color w:val="000000"/>
        </w:rPr>
      </w:pPr>
      <w:r>
        <w:rPr>
          <w:rFonts w:ascii="Times New Roman" w:hAnsi="Times New Roman" w:cs="Times New Roman"/>
          <w:color w:val="000000"/>
        </w:rPr>
        <w:t>c.  Tenant shall default in the observance</w:t>
      </w:r>
      <w:r>
        <w:rPr>
          <w:rFonts w:ascii="Times New Roman" w:hAnsi="Times New Roman" w:cs="Times New Roman"/>
          <w:color w:val="000000"/>
        </w:rPr>
        <w:t xml:space="preserve"> or performance of any of the covenants and agreements required to be performed and observed by Tenant hereunder for a period of thirty (30) days after notice to Tenant in writing of such default (or if such default shall reasonably take more than </w:t>
      </w:r>
      <w:r>
        <w:rPr>
          <w:rFonts w:ascii="Times New Roman" w:hAnsi="Times New Roman" w:cs="Times New Roman"/>
          <w:color w:val="000000"/>
        </w:rPr>
        <w:lastRenderedPageBreak/>
        <w:t>thirty (</w:t>
      </w:r>
      <w:r>
        <w:rPr>
          <w:rFonts w:ascii="Times New Roman" w:hAnsi="Times New Roman" w:cs="Times New Roman"/>
          <w:color w:val="000000"/>
        </w:rPr>
        <w:t>30) days to cure, Tenant shall not have commenced the same within the thirty (30) days and diligently prosecuted the same to completion); or</w:t>
      </w:r>
    </w:p>
    <w:p w14:paraId="2A4B67EF" w14:textId="77777777" w:rsidR="00F93716" w:rsidRDefault="00F93716">
      <w:pPr>
        <w:rPr>
          <w:rFonts w:ascii="Times New Roman" w:hAnsi="Times New Roman" w:cs="Times New Roman"/>
          <w:color w:val="000000"/>
          <w:sz w:val="20"/>
          <w:szCs w:val="20"/>
        </w:rPr>
      </w:pPr>
    </w:p>
    <w:p w14:paraId="29DF0C26" w14:textId="77777777" w:rsidR="00F93716" w:rsidRDefault="0035330E">
      <w:pPr>
        <w:rPr>
          <w:rFonts w:ascii="Times New Roman" w:hAnsi="Times New Roman" w:cs="Times New Roman"/>
          <w:color w:val="000000"/>
        </w:rPr>
      </w:pPr>
      <w:r>
        <w:rPr>
          <w:rFonts w:ascii="Times New Roman" w:hAnsi="Times New Roman" w:cs="Times New Roman"/>
          <w:color w:val="000000"/>
        </w:rPr>
        <w:t>d.  Sixty (60) days have elapsed after the commencement of any proceeding by or against Tenant, whether by the fil</w:t>
      </w:r>
      <w:r>
        <w:rPr>
          <w:rFonts w:ascii="Times New Roman" w:hAnsi="Times New Roman" w:cs="Times New Roman"/>
          <w:color w:val="000000"/>
        </w:rPr>
        <w:t>ing of a petition or otherwise, seeking any reorganization, arrangement, composition, readjustment, liquidation, dissolution or similar relief under the present or future Federal Bankruptcy Act or any other present or future applicable federal, state or ot</w:t>
      </w:r>
      <w:r>
        <w:rPr>
          <w:rFonts w:ascii="Times New Roman" w:hAnsi="Times New Roman" w:cs="Times New Roman"/>
          <w:color w:val="000000"/>
        </w:rPr>
        <w:t xml:space="preserve">her statute or law, whereby such proceeding shall not have been dismissed (provided, however, that the non-dismissal of any such proceeding shall not be a default hereunder so long as all of Tenant's covenants and obligations hereunder are being performed </w:t>
      </w:r>
      <w:r>
        <w:rPr>
          <w:rFonts w:ascii="Times New Roman" w:hAnsi="Times New Roman" w:cs="Times New Roman"/>
          <w:color w:val="000000"/>
        </w:rPr>
        <w:t>by or on behalf of Tenant); then Landlord shall be entitled to its election (unless Tenant shall cure such default prior to such election), to exercise concurrently or successively, any one or more of the following rights:</w:t>
      </w:r>
    </w:p>
    <w:p w14:paraId="6CE1DCDA" w14:textId="77777777" w:rsidR="00F93716" w:rsidRDefault="00F93716">
      <w:pPr>
        <w:rPr>
          <w:rFonts w:ascii="Times New Roman" w:hAnsi="Times New Roman" w:cs="Times New Roman"/>
          <w:color w:val="000000"/>
          <w:sz w:val="20"/>
          <w:szCs w:val="20"/>
        </w:rPr>
      </w:pPr>
    </w:p>
    <w:p w14:paraId="2FE2893D" w14:textId="77777777" w:rsidR="00F93716" w:rsidRDefault="0035330E">
      <w:pPr>
        <w:rPr>
          <w:rFonts w:ascii="Times New Roman" w:hAnsi="Times New Roman" w:cs="Times New Roman"/>
          <w:color w:val="000000"/>
        </w:rPr>
      </w:pPr>
      <w:r>
        <w:rPr>
          <w:rFonts w:ascii="Times New Roman" w:hAnsi="Times New Roman" w:cs="Times New Roman"/>
          <w:color w:val="000000"/>
        </w:rPr>
        <w:t>I.  Terminate this Lease by givi</w:t>
      </w:r>
      <w:r>
        <w:rPr>
          <w:rFonts w:ascii="Times New Roman" w:hAnsi="Times New Roman" w:cs="Times New Roman"/>
          <w:color w:val="000000"/>
        </w:rPr>
        <w:t>ng Tenant notice of termination, in which event this Lease shall expire and terminate on the date specified in such notice of termination, with the same force and effect as though the date so specified were the date herein originally fixed as the terminati</w:t>
      </w:r>
      <w:r>
        <w:rPr>
          <w:rFonts w:ascii="Times New Roman" w:hAnsi="Times New Roman" w:cs="Times New Roman"/>
          <w:color w:val="000000"/>
        </w:rPr>
        <w:t>on date of the term of this Lease, and all rights of Tenant under this Lease and in and to the Premises shall expire and terminate, and Tenant shall remain liable for all obligations under this Lease arising up to the date of such termination, and Tenant s</w:t>
      </w:r>
      <w:r>
        <w:rPr>
          <w:rFonts w:ascii="Times New Roman" w:hAnsi="Times New Roman" w:cs="Times New Roman"/>
          <w:color w:val="000000"/>
        </w:rPr>
        <w:t>hall surrender the Premises to Landlord on the date specified in such notice; or</w:t>
      </w:r>
    </w:p>
    <w:p w14:paraId="20B7AE52" w14:textId="77777777" w:rsidR="00F93716" w:rsidRDefault="00F93716">
      <w:pPr>
        <w:rPr>
          <w:rFonts w:ascii="Times New Roman" w:hAnsi="Times New Roman" w:cs="Times New Roman"/>
          <w:color w:val="000000"/>
          <w:sz w:val="20"/>
          <w:szCs w:val="20"/>
        </w:rPr>
      </w:pPr>
    </w:p>
    <w:p w14:paraId="41A74C5E" w14:textId="77777777" w:rsidR="00F93716" w:rsidRDefault="0035330E">
      <w:pPr>
        <w:rPr>
          <w:rFonts w:ascii="Times New Roman" w:hAnsi="Times New Roman" w:cs="Times New Roman"/>
          <w:color w:val="000000"/>
        </w:rPr>
      </w:pPr>
      <w:r>
        <w:rPr>
          <w:rFonts w:ascii="Times New Roman" w:hAnsi="Times New Roman" w:cs="Times New Roman"/>
          <w:color w:val="000000"/>
        </w:rPr>
        <w:t>ii.  Terminate this Lease as provided herein and recover from Tenant all damages Landlord may incur by reason of Tenant's default, including, without limitation, a sum which,</w:t>
      </w:r>
      <w:r>
        <w:rPr>
          <w:rFonts w:ascii="Times New Roman" w:hAnsi="Times New Roman" w:cs="Times New Roman"/>
          <w:color w:val="000000"/>
        </w:rPr>
        <w:t xml:space="preserve"> at the date of such termination, represents the then value of the excess, if any, of (a) the Minimum Rent, Percentage Rent, Taxes and all other sums which would have been payable hereunder by Tenant for the period commencing with the day following the dat</w:t>
      </w:r>
      <w:r>
        <w:rPr>
          <w:rFonts w:ascii="Times New Roman" w:hAnsi="Times New Roman" w:cs="Times New Roman"/>
          <w:color w:val="000000"/>
        </w:rPr>
        <w:t>e of such termination and ending with the date herein before set for the expiration of the full term hereby granted, over (b) the aggregate reasonable rental value of the Premises for the same period, all of which excess sum shall be deemed immediately due</w:t>
      </w:r>
      <w:r>
        <w:rPr>
          <w:rFonts w:ascii="Times New Roman" w:hAnsi="Times New Roman" w:cs="Times New Roman"/>
          <w:color w:val="000000"/>
        </w:rPr>
        <w:t xml:space="preserve"> and payable; or</w:t>
      </w:r>
    </w:p>
    <w:p w14:paraId="4A297E0D" w14:textId="77777777" w:rsidR="00F93716" w:rsidRDefault="00F93716">
      <w:pPr>
        <w:rPr>
          <w:rFonts w:ascii="Times New Roman" w:hAnsi="Times New Roman" w:cs="Times New Roman"/>
          <w:color w:val="000000"/>
          <w:sz w:val="20"/>
          <w:szCs w:val="20"/>
        </w:rPr>
      </w:pPr>
    </w:p>
    <w:p w14:paraId="34D592A3" w14:textId="77777777" w:rsidR="00F93716" w:rsidRDefault="0035330E">
      <w:pPr>
        <w:rPr>
          <w:rFonts w:ascii="Times New Roman" w:hAnsi="Times New Roman" w:cs="Times New Roman"/>
          <w:color w:val="000000"/>
        </w:rPr>
      </w:pPr>
      <w:r>
        <w:rPr>
          <w:rFonts w:ascii="Times New Roman" w:hAnsi="Times New Roman" w:cs="Times New Roman"/>
          <w:color w:val="000000"/>
        </w:rPr>
        <w:t>iii.  Without terminating this Lease, declare immediately due and payable all Minimum Rent, Taxes, and other rents and amounts due and coming due under this Lease for the entire remaining term hereof, together with all other amounts previ</w:t>
      </w:r>
      <w:r>
        <w:rPr>
          <w:rFonts w:ascii="Times New Roman" w:hAnsi="Times New Roman" w:cs="Times New Roman"/>
          <w:color w:val="000000"/>
        </w:rPr>
        <w:t>ously due, at once; provided, however, that such payment shall not be deemed a penalty or liquidated damages but shall merely constitute payment in advance of rent for the remainder of said term. Upon making such payment, Tenant shall be entitled to receiv</w:t>
      </w:r>
      <w:r>
        <w:rPr>
          <w:rFonts w:ascii="Times New Roman" w:hAnsi="Times New Roman" w:cs="Times New Roman"/>
          <w:color w:val="000000"/>
        </w:rPr>
        <w:t>e from Landlord all rents received by Landlord from other assignees, tenants, and subtenants on account of said Premises during the term of this Lease, provided that the monies to which tenant shall so become entitled shall in no event exceed the entire am</w:t>
      </w:r>
      <w:r>
        <w:rPr>
          <w:rFonts w:ascii="Times New Roman" w:hAnsi="Times New Roman" w:cs="Times New Roman"/>
          <w:color w:val="000000"/>
        </w:rPr>
        <w:t>ount actually paid by Tenant to Landlord pursuant to the preceding sentence less all costs, expenses and attorney's fees of Landlord incurred in connection with the reletting of the Premises; or</w:t>
      </w:r>
    </w:p>
    <w:p w14:paraId="00674FDC" w14:textId="77777777" w:rsidR="00F93716" w:rsidRDefault="00F93716">
      <w:pPr>
        <w:rPr>
          <w:rFonts w:ascii="Times New Roman" w:hAnsi="Times New Roman" w:cs="Times New Roman"/>
          <w:color w:val="000000"/>
          <w:sz w:val="20"/>
          <w:szCs w:val="20"/>
        </w:rPr>
      </w:pPr>
    </w:p>
    <w:p w14:paraId="166F59D4" w14:textId="77777777" w:rsidR="00F93716" w:rsidRDefault="0035330E">
      <w:pPr>
        <w:rPr>
          <w:rFonts w:ascii="Times New Roman" w:hAnsi="Times New Roman" w:cs="Times New Roman"/>
          <w:color w:val="000000"/>
        </w:rPr>
      </w:pPr>
      <w:r>
        <w:rPr>
          <w:rFonts w:ascii="Times New Roman" w:hAnsi="Times New Roman" w:cs="Times New Roman"/>
          <w:color w:val="000000"/>
        </w:rPr>
        <w:t>iv.  Without terminating this Lease, and with or without not</w:t>
      </w:r>
      <w:r>
        <w:rPr>
          <w:rFonts w:ascii="Times New Roman" w:hAnsi="Times New Roman" w:cs="Times New Roman"/>
          <w:color w:val="000000"/>
        </w:rPr>
        <w:t>ice to Tenant, Landlord may in its own name but as agent for Tenant enter into and upon and take possession of the Premises or any part thereof, and, at landlord's option, remove persons and property therefrom, and such property, if any, may be removed and</w:t>
      </w:r>
      <w:r>
        <w:rPr>
          <w:rFonts w:ascii="Times New Roman" w:hAnsi="Times New Roman" w:cs="Times New Roman"/>
          <w:color w:val="000000"/>
        </w:rPr>
        <w:t xml:space="preserve"> stored in a warehouse or elsewhere at the cost of, and for the account of Tenant, all without being deemed guilty of trespass or becoming liable for any </w:t>
      </w:r>
      <w:r>
        <w:rPr>
          <w:rFonts w:ascii="Times New Roman" w:hAnsi="Times New Roman" w:cs="Times New Roman"/>
          <w:color w:val="000000"/>
        </w:rPr>
        <w:lastRenderedPageBreak/>
        <w:t>loss or damage which may be occasioned thereby, and Landlord may rent the Premises or any portion ther</w:t>
      </w:r>
      <w:r>
        <w:rPr>
          <w:rFonts w:ascii="Times New Roman" w:hAnsi="Times New Roman" w:cs="Times New Roman"/>
          <w:color w:val="000000"/>
        </w:rPr>
        <w:t>eof as the agent of Tenant with or without advertisement, and by private negotiations and for any term upon such terms and conditions as Landlord may deem necessary or desirable in order to relet the Premises. Landlord shall in no way be responsible or lia</w:t>
      </w:r>
      <w:r>
        <w:rPr>
          <w:rFonts w:ascii="Times New Roman" w:hAnsi="Times New Roman" w:cs="Times New Roman"/>
          <w:color w:val="000000"/>
        </w:rPr>
        <w:t>ble for any rental concessions or any failure to rent the Premises or any part thereof, or for any failure to collect any rent due upon such reletting. Upon such reletting, all rentals received by Landlord from such reletting shall be applied: first, to th</w:t>
      </w:r>
      <w:r>
        <w:rPr>
          <w:rFonts w:ascii="Times New Roman" w:hAnsi="Times New Roman" w:cs="Times New Roman"/>
          <w:color w:val="000000"/>
        </w:rPr>
        <w:t>e payment of any indebtedness (other than any rent due hereunder) from Tenant to Landlord; second, to the payment of any costs and expenses of such reletting,</w:t>
      </w:r>
    </w:p>
    <w:p w14:paraId="48D5E89E" w14:textId="77777777" w:rsidR="00F93716" w:rsidRDefault="0035330E">
      <w:pPr>
        <w:rPr>
          <w:rFonts w:ascii="Times New Roman" w:hAnsi="Times New Roman" w:cs="Times New Roman"/>
          <w:color w:val="000000"/>
        </w:rPr>
      </w:pPr>
      <w:r>
        <w:rPr>
          <w:rFonts w:ascii="Times New Roman" w:hAnsi="Times New Roman" w:cs="Times New Roman"/>
          <w:color w:val="000000"/>
        </w:rPr>
        <w:t>including, without limitation, brokerage fees and attorney's fees and costs of alterations and re</w:t>
      </w:r>
      <w:r>
        <w:rPr>
          <w:rFonts w:ascii="Times New Roman" w:hAnsi="Times New Roman" w:cs="Times New Roman"/>
          <w:color w:val="000000"/>
        </w:rPr>
        <w:t>pairs; third, to the payment of rent and other charges then due and unpaid hereunder; and the residue, if any shall be held by Landlord to the extent of and for application in payment of future rent as the same may become due and payable hereunder. In rele</w:t>
      </w:r>
      <w:r>
        <w:rPr>
          <w:rFonts w:ascii="Times New Roman" w:hAnsi="Times New Roman" w:cs="Times New Roman"/>
          <w:color w:val="000000"/>
        </w:rPr>
        <w:t>tting the Premises as aforesaid, Landlord may grant rent concessions and Tenant shall not be credited therefor. If such rentals received from such reletting shall at any time or from time to time be less than sufficient to pay to Landlord the entire sums t</w:t>
      </w:r>
      <w:r>
        <w:rPr>
          <w:rFonts w:ascii="Times New Roman" w:hAnsi="Times New Roman" w:cs="Times New Roman"/>
          <w:color w:val="000000"/>
        </w:rPr>
        <w:t>hen due from Tenant hereunder, Tenant shall pay any such deficiency to Landlord. Such deficiency shall, at Landlord's option, be calculated and paid monthly. No such reletting shall be construed as an election by Landlord to terminate this Lease unless a w</w:t>
      </w:r>
      <w:r>
        <w:rPr>
          <w:rFonts w:ascii="Times New Roman" w:hAnsi="Times New Roman" w:cs="Times New Roman"/>
          <w:color w:val="000000"/>
        </w:rPr>
        <w:t>ritten notice of such election has been given to Tenant by Landlord. Notwithstanding any such reletting without termination, Landlord may at any time thereafter elect to terminate this Lease for any such previous default provided same has not been cured; o</w:t>
      </w:r>
      <w:r>
        <w:rPr>
          <w:rFonts w:ascii="Times New Roman" w:hAnsi="Times New Roman" w:cs="Times New Roman"/>
          <w:color w:val="000000"/>
        </w:rPr>
        <w:t>r</w:t>
      </w:r>
    </w:p>
    <w:p w14:paraId="5149CBFF" w14:textId="77777777" w:rsidR="00F93716" w:rsidRDefault="00F93716">
      <w:pPr>
        <w:rPr>
          <w:rFonts w:ascii="Times New Roman" w:hAnsi="Times New Roman" w:cs="Times New Roman"/>
          <w:color w:val="000000"/>
          <w:sz w:val="20"/>
          <w:szCs w:val="20"/>
        </w:rPr>
      </w:pPr>
    </w:p>
    <w:p w14:paraId="1723D672" w14:textId="77777777" w:rsidR="00F93716" w:rsidRDefault="0035330E">
      <w:pPr>
        <w:rPr>
          <w:rFonts w:ascii="Times New Roman" w:hAnsi="Times New Roman" w:cs="Times New Roman"/>
          <w:color w:val="000000"/>
        </w:rPr>
      </w:pPr>
      <w:r>
        <w:rPr>
          <w:rFonts w:ascii="Times New Roman" w:hAnsi="Times New Roman" w:cs="Times New Roman"/>
          <w:color w:val="000000"/>
        </w:rPr>
        <w:t>v.  Without liability to Tenant or any other party and without constituting a constructive or actual eviction, suspend or discontinue furnishing or rendering to Tenant any property, material, labor, Utilities or other service, whether Landlord is obliga</w:t>
      </w:r>
      <w:r>
        <w:rPr>
          <w:rFonts w:ascii="Times New Roman" w:hAnsi="Times New Roman" w:cs="Times New Roman"/>
          <w:color w:val="000000"/>
        </w:rPr>
        <w:t>ted to furnish or render the same, so long as Tenant is in default under this Lease; or</w:t>
      </w:r>
    </w:p>
    <w:p w14:paraId="54E6A0F7" w14:textId="77777777" w:rsidR="00F93716" w:rsidRDefault="00F93716">
      <w:pPr>
        <w:rPr>
          <w:rFonts w:ascii="Times New Roman" w:hAnsi="Times New Roman" w:cs="Times New Roman"/>
          <w:color w:val="000000"/>
          <w:sz w:val="20"/>
          <w:szCs w:val="20"/>
        </w:rPr>
      </w:pPr>
    </w:p>
    <w:p w14:paraId="2EB9FD7F" w14:textId="77777777" w:rsidR="00F93716" w:rsidRDefault="0035330E">
      <w:pPr>
        <w:rPr>
          <w:rFonts w:ascii="Times New Roman" w:hAnsi="Times New Roman" w:cs="Times New Roman"/>
          <w:color w:val="000000"/>
        </w:rPr>
      </w:pPr>
      <w:r>
        <w:rPr>
          <w:rFonts w:ascii="Times New Roman" w:hAnsi="Times New Roman" w:cs="Times New Roman"/>
          <w:color w:val="000000"/>
        </w:rPr>
        <w:t>vi.  Allow the Premises to remain unoccupied and collect rent from Tenant as it comes due; or</w:t>
      </w:r>
    </w:p>
    <w:p w14:paraId="303EBBD7" w14:textId="77777777" w:rsidR="00F93716" w:rsidRDefault="00F93716">
      <w:pPr>
        <w:rPr>
          <w:rFonts w:ascii="Times New Roman" w:hAnsi="Times New Roman" w:cs="Times New Roman"/>
          <w:color w:val="000000"/>
          <w:sz w:val="20"/>
          <w:szCs w:val="20"/>
        </w:rPr>
      </w:pPr>
    </w:p>
    <w:p w14:paraId="71B9049D"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vii.  Foreclose the security interest described herein, </w:t>
      </w:r>
      <w:r>
        <w:rPr>
          <w:rFonts w:ascii="Times New Roman" w:hAnsi="Times New Roman" w:cs="Times New Roman"/>
          <w:color w:val="000000"/>
        </w:rPr>
        <w:t>including the immediate taking of possession of all property on or in the Premises; or</w:t>
      </w:r>
    </w:p>
    <w:p w14:paraId="61F2EF3F" w14:textId="77777777" w:rsidR="00F93716" w:rsidRDefault="00F93716">
      <w:pPr>
        <w:rPr>
          <w:rFonts w:ascii="Times New Roman" w:hAnsi="Times New Roman" w:cs="Times New Roman"/>
          <w:color w:val="000000"/>
          <w:sz w:val="20"/>
          <w:szCs w:val="20"/>
        </w:rPr>
      </w:pPr>
    </w:p>
    <w:p w14:paraId="3FD13999" w14:textId="77777777" w:rsidR="00F93716" w:rsidRDefault="0035330E">
      <w:pPr>
        <w:rPr>
          <w:rFonts w:ascii="Times New Roman" w:hAnsi="Times New Roman" w:cs="Times New Roman"/>
          <w:color w:val="000000"/>
        </w:rPr>
      </w:pPr>
      <w:r>
        <w:rPr>
          <w:rFonts w:ascii="Times New Roman" w:hAnsi="Times New Roman" w:cs="Times New Roman"/>
          <w:color w:val="000000"/>
        </w:rPr>
        <w:t>viii.  Pursue such other remedies as are available at law or equity.</w:t>
      </w:r>
    </w:p>
    <w:p w14:paraId="589B8A22" w14:textId="77777777" w:rsidR="00F93716" w:rsidRDefault="00F93716">
      <w:pPr>
        <w:rPr>
          <w:rFonts w:ascii="Times New Roman" w:hAnsi="Times New Roman" w:cs="Times New Roman"/>
          <w:color w:val="000000"/>
          <w:sz w:val="20"/>
          <w:szCs w:val="20"/>
        </w:rPr>
      </w:pPr>
    </w:p>
    <w:p w14:paraId="620F153D" w14:textId="77777777" w:rsidR="00F93716" w:rsidRDefault="0035330E">
      <w:pPr>
        <w:rPr>
          <w:rFonts w:ascii="Times New Roman" w:hAnsi="Times New Roman" w:cs="Times New Roman"/>
          <w:color w:val="000000"/>
        </w:rPr>
      </w:pPr>
      <w:r>
        <w:rPr>
          <w:rFonts w:ascii="Times New Roman" w:hAnsi="Times New Roman" w:cs="Times New Roman"/>
          <w:color w:val="000000"/>
        </w:rPr>
        <w:t>e.  Landlord's pursuit of any remedy of remedies, including without limitation, any one or more of</w:t>
      </w:r>
      <w:r>
        <w:rPr>
          <w:rFonts w:ascii="Times New Roman" w:hAnsi="Times New Roman" w:cs="Times New Roman"/>
          <w:color w:val="000000"/>
        </w:rPr>
        <w:t xml:space="preserve"> the remedies stated herein shall not (1) constitute an election of remedies or preclude pursuit of any other remedy or remedies provided in this Lease or any other remedy or remedies provided by law or in equity, separately or concurrently or in any combi</w:t>
      </w:r>
      <w:r>
        <w:rPr>
          <w:rFonts w:ascii="Times New Roman" w:hAnsi="Times New Roman" w:cs="Times New Roman"/>
          <w:color w:val="000000"/>
        </w:rPr>
        <w:t>nation, or (2) sever as the basis for any claim of constructive eviction, or allow Tenant to withhold any payments under this Lease.</w:t>
      </w:r>
    </w:p>
    <w:p w14:paraId="77AEABA9" w14:textId="77777777" w:rsidR="00F93716" w:rsidRDefault="00F93716">
      <w:pPr>
        <w:rPr>
          <w:rFonts w:ascii="Times New Roman" w:hAnsi="Times New Roman" w:cs="Times New Roman"/>
          <w:color w:val="000000"/>
          <w:sz w:val="20"/>
          <w:szCs w:val="20"/>
        </w:rPr>
      </w:pPr>
    </w:p>
    <w:p w14:paraId="02FC5ED2" w14:textId="77777777" w:rsidR="00F93716" w:rsidRDefault="0035330E">
      <w:pPr>
        <w:rPr>
          <w:rFonts w:ascii="Times New Roman" w:hAnsi="Times New Roman" w:cs="Times New Roman"/>
          <w:color w:val="000000"/>
        </w:rPr>
      </w:pPr>
      <w:r>
        <w:rPr>
          <w:rFonts w:ascii="Times New Roman" w:hAnsi="Times New Roman" w:cs="Times New Roman"/>
          <w:color w:val="000000"/>
        </w:rPr>
        <w:t>Section 2.  Landlord's Self Help.  If in the performance or observance of any agreement or condition in this Lease contain</w:t>
      </w:r>
      <w:r>
        <w:rPr>
          <w:rFonts w:ascii="Times New Roman" w:hAnsi="Times New Roman" w:cs="Times New Roman"/>
          <w:color w:val="000000"/>
        </w:rPr>
        <w:t>ed on its part to be performed or observed and shall not cure such default within thirty (30) days after notice from Landlord specifying the default (or if such default shall reasonably take more than thirty (30) days to cure, shall diligently prosecuted t</w:t>
      </w:r>
      <w:r>
        <w:rPr>
          <w:rFonts w:ascii="Times New Roman" w:hAnsi="Times New Roman" w:cs="Times New Roman"/>
          <w:color w:val="000000"/>
        </w:rPr>
        <w:t xml:space="preserve">he same to completion), Landlord may, at its option, without waiving any claim for damages for breach of agreement, at any time thereafter cure such default for the account of Tenant, and any </w:t>
      </w:r>
      <w:r>
        <w:rPr>
          <w:rFonts w:ascii="Times New Roman" w:hAnsi="Times New Roman" w:cs="Times New Roman"/>
          <w:color w:val="000000"/>
        </w:rPr>
        <w:lastRenderedPageBreak/>
        <w:t xml:space="preserve">amount paid or contractual liability incurred by Landlord in so </w:t>
      </w:r>
      <w:r>
        <w:rPr>
          <w:rFonts w:ascii="Times New Roman" w:hAnsi="Times New Roman" w:cs="Times New Roman"/>
          <w:color w:val="000000"/>
        </w:rPr>
        <w:t xml:space="preserve">doing shall be deemed paid or incurred for the account of Tenant and Tenant agrees to reimburse Landlord therefor and save Landlord harmless therefrom. Provided, however, that Landlord may cure any such default as aforesaid prior to the expiration of said </w:t>
      </w:r>
      <w:r>
        <w:rPr>
          <w:rFonts w:ascii="Times New Roman" w:hAnsi="Times New Roman" w:cs="Times New Roman"/>
          <w:color w:val="000000"/>
        </w:rPr>
        <w:t>waiting period, without notice to Tenant if any emergency situation exists, or after notice to Tenant, if the curing of such default prior to the expiration of said waiting period is reasonably necessary to protect the Leased Premises or Landlord's interes</w:t>
      </w:r>
      <w:r>
        <w:rPr>
          <w:rFonts w:ascii="Times New Roman" w:hAnsi="Times New Roman" w:cs="Times New Roman"/>
          <w:color w:val="000000"/>
        </w:rPr>
        <w:t xml:space="preserve">t therein, or to prevent injury or damage to persons or property. If Tenant shall fail to reimburse Landlord upon demand for any amount paid for the account of Tenant hereunder, said amount shall be added to and become due as a part of the next payment of </w:t>
      </w:r>
      <w:r>
        <w:rPr>
          <w:rFonts w:ascii="Times New Roman" w:hAnsi="Times New Roman" w:cs="Times New Roman"/>
          <w:color w:val="000000"/>
        </w:rPr>
        <w:t>rent due and shall for all purposes be deemed and treated as rent hereunder.</w:t>
      </w:r>
    </w:p>
    <w:p w14:paraId="26CE4B79" w14:textId="77777777" w:rsidR="00F93716" w:rsidRDefault="00F93716">
      <w:pPr>
        <w:rPr>
          <w:rFonts w:ascii="Times New Roman" w:hAnsi="Times New Roman" w:cs="Times New Roman"/>
          <w:color w:val="000000"/>
          <w:sz w:val="20"/>
          <w:szCs w:val="20"/>
        </w:rPr>
      </w:pPr>
    </w:p>
    <w:p w14:paraId="533228BD"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3.  Tenant's Self Help.  If Landlord shall default in the performance or observance of any agreement or condition in this Lease contained on its part to be </w:t>
      </w:r>
      <w:r>
        <w:rPr>
          <w:rFonts w:ascii="Times New Roman" w:hAnsi="Times New Roman" w:cs="Times New Roman"/>
          <w:color w:val="000000"/>
        </w:rPr>
        <w:t xml:space="preserve">performed or observed, and if Landlord shall not cure such default within thirty (30) days after notice from Tenant specifying the default (or, if such default shall reasonably take more than thirty (30) days to cure, and Landlord shall not have commenced </w:t>
      </w:r>
      <w:r>
        <w:rPr>
          <w:rFonts w:ascii="Times New Roman" w:hAnsi="Times New Roman" w:cs="Times New Roman"/>
          <w:color w:val="000000"/>
        </w:rPr>
        <w:t>the same within the thirty (30) days and diligently prosecuted the same to completion), Tenant may, at its option, without waiving any claim for damages for breach of agreement, at any time thereafter cure such default for the account of Landlord and any a</w:t>
      </w:r>
      <w:r>
        <w:rPr>
          <w:rFonts w:ascii="Times New Roman" w:hAnsi="Times New Roman" w:cs="Times New Roman"/>
          <w:color w:val="000000"/>
        </w:rPr>
        <w:t>mount paid or any contractual liability incurred by Tenant in so doing shall be deemed paid or incurred for the account of Landlord and Landlord shall reimburse Tenant therefor and save Tenant harmless therefrom. Provided, however, that Tenant may cure any</w:t>
      </w:r>
      <w:r>
        <w:rPr>
          <w:rFonts w:ascii="Times New Roman" w:hAnsi="Times New Roman" w:cs="Times New Roman"/>
          <w:color w:val="000000"/>
        </w:rPr>
        <w:t xml:space="preserve"> such default as aforesaid prior to the expiration of said waiting period, without notice to Landlord if an emergency situation exists, or after notice to Landlord , if the curing of such default prior to the expiration of said waiting period is reasonably</w:t>
      </w:r>
      <w:r>
        <w:rPr>
          <w:rFonts w:ascii="Times New Roman" w:hAnsi="Times New Roman" w:cs="Times New Roman"/>
          <w:color w:val="000000"/>
        </w:rPr>
        <w:t xml:space="preserve"> necessary to protect the Leased Premises or Tenant's interest therein or to prevent injury or damage to persons or property.  If Landlord shall fail to reimburse Tenant upon demand for any amount paid or liability incurred for the account of Landlord here</w:t>
      </w:r>
      <w:r>
        <w:rPr>
          <w:rFonts w:ascii="Times New Roman" w:hAnsi="Times New Roman" w:cs="Times New Roman"/>
          <w:color w:val="000000"/>
        </w:rPr>
        <w:t>under, said amount or liability may be deducted by Tenant from the next or any succeeding payments of rent due hereunder; provided, however, that should said amount or the liability therefor be disputed by Landlord, Landlord may contest its liability or th</w:t>
      </w:r>
      <w:r>
        <w:rPr>
          <w:rFonts w:ascii="Times New Roman" w:hAnsi="Times New Roman" w:cs="Times New Roman"/>
          <w:color w:val="000000"/>
        </w:rPr>
        <w:t>e amount thereof, through arbitration or through a declaratory judgment action and Landlord shall bear the cost of the filing fees therefor.</w:t>
      </w:r>
    </w:p>
    <w:p w14:paraId="4651CBF4" w14:textId="77777777" w:rsidR="00F93716" w:rsidRDefault="00F93716">
      <w:pPr>
        <w:rPr>
          <w:rFonts w:ascii="Times New Roman" w:hAnsi="Times New Roman" w:cs="Times New Roman"/>
          <w:color w:val="000000"/>
          <w:sz w:val="20"/>
          <w:szCs w:val="20"/>
        </w:rPr>
      </w:pPr>
    </w:p>
    <w:p w14:paraId="4B0A1BB1" w14:textId="77777777" w:rsidR="00F93716" w:rsidRDefault="0035330E">
      <w:pPr>
        <w:rPr>
          <w:rFonts w:ascii="Times New Roman" w:hAnsi="Times New Roman" w:cs="Times New Roman"/>
          <w:color w:val="000000"/>
        </w:rPr>
      </w:pPr>
      <w:r>
        <w:rPr>
          <w:rFonts w:ascii="Times New Roman" w:hAnsi="Times New Roman" w:cs="Times New Roman"/>
          <w:color w:val="000000"/>
        </w:rPr>
        <w:t>ARTICLE XVII - TITLE</w:t>
      </w:r>
    </w:p>
    <w:p w14:paraId="5DD53D26" w14:textId="77777777" w:rsidR="00F93716" w:rsidRDefault="00F93716">
      <w:pPr>
        <w:rPr>
          <w:rFonts w:ascii="Times New Roman" w:hAnsi="Times New Roman" w:cs="Times New Roman"/>
          <w:color w:val="000000"/>
          <w:sz w:val="20"/>
          <w:szCs w:val="20"/>
        </w:rPr>
      </w:pPr>
    </w:p>
    <w:p w14:paraId="5897D191" w14:textId="77777777" w:rsidR="00F93716" w:rsidRDefault="0035330E">
      <w:pPr>
        <w:rPr>
          <w:rFonts w:ascii="Times New Roman" w:hAnsi="Times New Roman" w:cs="Times New Roman"/>
          <w:color w:val="000000"/>
        </w:rPr>
      </w:pPr>
      <w:r>
        <w:rPr>
          <w:rFonts w:ascii="Times New Roman" w:hAnsi="Times New Roman" w:cs="Times New Roman"/>
          <w:color w:val="000000"/>
        </w:rPr>
        <w:t>Section l.  Subordination.  Tenant shall, upon the request of Landlord in writing, subordina</w:t>
      </w:r>
      <w:r>
        <w:rPr>
          <w:rFonts w:ascii="Times New Roman" w:hAnsi="Times New Roman" w:cs="Times New Roman"/>
          <w:color w:val="000000"/>
        </w:rPr>
        <w:t>te this Lease to the lien of any present or future institutional mortgage upon the Leased Premises irrespective of the time of execution or the time of recording of any such mortgage. Provided, however, that as a condition to such subordination, the holder</w:t>
      </w:r>
      <w:r>
        <w:rPr>
          <w:rFonts w:ascii="Times New Roman" w:hAnsi="Times New Roman" w:cs="Times New Roman"/>
          <w:color w:val="000000"/>
        </w:rPr>
        <w:t xml:space="preserve"> of any such mortgage shall enter first into a written agreement with Tenant in form suitable for recording to the effect that:</w:t>
      </w:r>
    </w:p>
    <w:p w14:paraId="534F7DB1" w14:textId="77777777" w:rsidR="00F93716" w:rsidRDefault="00F93716">
      <w:pPr>
        <w:rPr>
          <w:rFonts w:ascii="Times New Roman" w:hAnsi="Times New Roman" w:cs="Times New Roman"/>
          <w:color w:val="000000"/>
          <w:sz w:val="20"/>
          <w:szCs w:val="20"/>
        </w:rPr>
      </w:pPr>
    </w:p>
    <w:p w14:paraId="2B95DD39" w14:textId="77777777" w:rsidR="00F93716" w:rsidRDefault="0035330E">
      <w:pPr>
        <w:rPr>
          <w:rFonts w:ascii="Times New Roman" w:hAnsi="Times New Roman" w:cs="Times New Roman"/>
          <w:color w:val="000000"/>
        </w:rPr>
      </w:pPr>
      <w:r>
        <w:rPr>
          <w:rFonts w:ascii="Times New Roman" w:hAnsi="Times New Roman" w:cs="Times New Roman"/>
          <w:color w:val="000000"/>
        </w:rPr>
        <w:t>a.  in the event of foreclosure or other action taken under the mortgage by the holder thereof, this Lease and the rights of Te</w:t>
      </w:r>
      <w:r>
        <w:rPr>
          <w:rFonts w:ascii="Times New Roman" w:hAnsi="Times New Roman" w:cs="Times New Roman"/>
          <w:color w:val="000000"/>
        </w:rPr>
        <w:t>nant hereunder shall not be disturbed but shall continue in full force and effect so long as Tenant shall not be in default hereunder, and</w:t>
      </w:r>
    </w:p>
    <w:p w14:paraId="2F549918" w14:textId="77777777" w:rsidR="00F93716" w:rsidRDefault="00F93716">
      <w:pPr>
        <w:rPr>
          <w:rFonts w:ascii="Times New Roman" w:hAnsi="Times New Roman" w:cs="Times New Roman"/>
          <w:color w:val="000000"/>
          <w:sz w:val="20"/>
          <w:szCs w:val="20"/>
        </w:rPr>
      </w:pPr>
    </w:p>
    <w:p w14:paraId="5B81E8D6"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b.  such holder shall permit insurance proceeds and condemnation proceeds to be used for any restoration and repair </w:t>
      </w:r>
      <w:r>
        <w:rPr>
          <w:rFonts w:ascii="Times New Roman" w:hAnsi="Times New Roman" w:cs="Times New Roman"/>
          <w:color w:val="000000"/>
        </w:rPr>
        <w:t xml:space="preserve">required by the provisions of Articles XIII, XIV or XV, respectively.  Tenant agrees that if the mortgagee or any person claiming under the mortgagee </w:t>
      </w:r>
      <w:r>
        <w:rPr>
          <w:rFonts w:ascii="Times New Roman" w:hAnsi="Times New Roman" w:cs="Times New Roman"/>
          <w:color w:val="000000"/>
        </w:rPr>
        <w:lastRenderedPageBreak/>
        <w:t>shall succeed to the interest of Landlord in this Lease, Tenant will recognize said mortgagee or person as</w:t>
      </w:r>
      <w:r>
        <w:rPr>
          <w:rFonts w:ascii="Times New Roman" w:hAnsi="Times New Roman" w:cs="Times New Roman"/>
          <w:color w:val="000000"/>
        </w:rPr>
        <w:t xml:space="preserve"> its Landlord under the terms of this Lease, provided that said mortgagee or person for the period during which said mortgagee or person respectively shall be in possession of the Leased Premises and thereafter their respective successors in interest shall</w:t>
      </w:r>
      <w:r>
        <w:rPr>
          <w:rFonts w:ascii="Times New Roman" w:hAnsi="Times New Roman" w:cs="Times New Roman"/>
          <w:color w:val="000000"/>
        </w:rPr>
        <w:t xml:space="preserve"> assume all of the obligations of Landlord hereunder. The word "mortgage", as used herein includes mortgages, deeds of trust or other similar instruments, and modifications, and extensions thereof. The term "institutional mortgage" as used in this Article </w:t>
      </w:r>
      <w:r>
        <w:rPr>
          <w:rFonts w:ascii="Times New Roman" w:hAnsi="Times New Roman" w:cs="Times New Roman"/>
          <w:color w:val="000000"/>
        </w:rPr>
        <w:t>XVII means a mortgage securing a loan from a bank (commercial or savings) or trust company, insurance company or pension trust or any other lender institutional in nature and constituting a lien upon the Leased Premises.</w:t>
      </w:r>
    </w:p>
    <w:p w14:paraId="21CE3FA6" w14:textId="77777777" w:rsidR="00F93716" w:rsidRDefault="00F93716">
      <w:pPr>
        <w:rPr>
          <w:rFonts w:ascii="Times New Roman" w:hAnsi="Times New Roman" w:cs="Times New Roman"/>
          <w:color w:val="000000"/>
          <w:sz w:val="20"/>
          <w:szCs w:val="20"/>
        </w:rPr>
      </w:pPr>
    </w:p>
    <w:p w14:paraId="006C77FC" w14:textId="77777777" w:rsidR="00F93716" w:rsidRDefault="0035330E">
      <w:pPr>
        <w:rPr>
          <w:rFonts w:ascii="Times New Roman" w:hAnsi="Times New Roman" w:cs="Times New Roman"/>
          <w:color w:val="000000"/>
        </w:rPr>
      </w:pPr>
      <w:r>
        <w:rPr>
          <w:rFonts w:ascii="Times New Roman" w:hAnsi="Times New Roman" w:cs="Times New Roman"/>
          <w:color w:val="000000"/>
        </w:rPr>
        <w:t>Section 2.  Quiet Enjoyment.  Land</w:t>
      </w:r>
      <w:r>
        <w:rPr>
          <w:rFonts w:ascii="Times New Roman" w:hAnsi="Times New Roman" w:cs="Times New Roman"/>
          <w:color w:val="000000"/>
        </w:rPr>
        <w:t>lord covenants and agrees that upon Tenant paying the rent and observing and performing all of the terms, covenants and conditions on Tenant's part to be observed and performed hereunder, that Tenant may peaceably and quietly have, hold, occupy and enjoy t</w:t>
      </w:r>
      <w:r>
        <w:rPr>
          <w:rFonts w:ascii="Times New Roman" w:hAnsi="Times New Roman" w:cs="Times New Roman"/>
          <w:color w:val="000000"/>
        </w:rPr>
        <w:t>he Leased Premises in accordance with the terms of this Lease without hindrance or molestation from Landlord or any persons lawfully claiming through Landlord .</w:t>
      </w:r>
    </w:p>
    <w:p w14:paraId="5C43A642" w14:textId="77777777" w:rsidR="00F93716" w:rsidRDefault="00F93716">
      <w:pPr>
        <w:rPr>
          <w:rFonts w:ascii="Times New Roman" w:hAnsi="Times New Roman" w:cs="Times New Roman"/>
          <w:color w:val="000000"/>
          <w:sz w:val="20"/>
          <w:szCs w:val="20"/>
        </w:rPr>
      </w:pPr>
    </w:p>
    <w:p w14:paraId="2A4E1629"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3.  Zoning and Good Title.  Landlord warrants and represents, upon which warranty and </w:t>
      </w:r>
      <w:r>
        <w:rPr>
          <w:rFonts w:ascii="Times New Roman" w:hAnsi="Times New Roman" w:cs="Times New Roman"/>
          <w:color w:val="000000"/>
        </w:rPr>
        <w:t>representation Tenant has relied in the execution of this Lease, that Landlord is the owner of the Leased Premises, in fee simple absolute, free and clear of all encumbrances, except for the easements, covenants and restrictions of record as of the date of</w:t>
      </w:r>
      <w:r>
        <w:rPr>
          <w:rFonts w:ascii="Times New Roman" w:hAnsi="Times New Roman" w:cs="Times New Roman"/>
          <w:color w:val="000000"/>
        </w:rPr>
        <w:t xml:space="preserve"> this Lease. Such exceptions shall not impede or interfere with the quiet use and enjoyment of the Leased Premises by Tenant. Landlord further warrants and covenants that this Lease is and shall be a first lien on the Leased Premises, subject only to any M</w:t>
      </w:r>
      <w:r>
        <w:rPr>
          <w:rFonts w:ascii="Times New Roman" w:hAnsi="Times New Roman" w:cs="Times New Roman"/>
          <w:color w:val="000000"/>
        </w:rPr>
        <w:t>ortgage to which this Lease is subordinate or may become subordinate pursuant to an agreement executed by Tenant, and to such encumbrances as shall be caused by the acts or omissions of Tenant; that Landlord has full right and lawful authority to execute t</w:t>
      </w:r>
      <w:r>
        <w:rPr>
          <w:rFonts w:ascii="Times New Roman" w:hAnsi="Times New Roman" w:cs="Times New Roman"/>
          <w:color w:val="000000"/>
        </w:rPr>
        <w:t xml:space="preserve">his Lease for the term, in the manner, and upon the conditions and provisions herein contained; that there is no legal impediment to the use of the Leased Premises as set out herein; that the Leased Premises are not subject to any easements, restrictions, </w:t>
      </w:r>
      <w:r>
        <w:rPr>
          <w:rFonts w:ascii="Times New Roman" w:hAnsi="Times New Roman" w:cs="Times New Roman"/>
          <w:color w:val="000000"/>
        </w:rPr>
        <w:t>zoning ordinances or similar governmental regulations which prevent their use as set out herein; that the Leased Premises presently are zoned for the use contemplated herein and throughout the term of this lease may continue to be so used therefor by virtu</w:t>
      </w:r>
      <w:r>
        <w:rPr>
          <w:rFonts w:ascii="Times New Roman" w:hAnsi="Times New Roman" w:cs="Times New Roman"/>
          <w:color w:val="000000"/>
        </w:rPr>
        <w:t>e of said zoning, under the doctrine of "non-conforming use", or valid and binding decision of appropriate authority, except, however, that said representation and warranty by Landlord shall not be applicable in the event that Tenant's act or omission shal</w:t>
      </w:r>
      <w:r>
        <w:rPr>
          <w:rFonts w:ascii="Times New Roman" w:hAnsi="Times New Roman" w:cs="Times New Roman"/>
          <w:color w:val="000000"/>
        </w:rPr>
        <w:t>l invalidate the application of said zoning, the doctrine of "non-conforming use" or the valid and binding decision of the appropriate authority. Landlord shall furnish without expense to Tenant, within thirty (30) days after written request therefor by Te</w:t>
      </w:r>
      <w:r>
        <w:rPr>
          <w:rFonts w:ascii="Times New Roman" w:hAnsi="Times New Roman" w:cs="Times New Roman"/>
          <w:color w:val="000000"/>
        </w:rPr>
        <w:t>nant, a title report covering the Leased Premises showing the condition of title as of the date of such certificate, provided, however, that Landlord's obligation hereunder shall be limited to the furnishing of only one such title report.</w:t>
      </w:r>
    </w:p>
    <w:p w14:paraId="10B4DC38" w14:textId="77777777" w:rsidR="00F93716" w:rsidRDefault="00F93716">
      <w:pPr>
        <w:rPr>
          <w:rFonts w:ascii="Times New Roman" w:hAnsi="Times New Roman" w:cs="Times New Roman"/>
          <w:color w:val="000000"/>
          <w:sz w:val="20"/>
          <w:szCs w:val="20"/>
        </w:rPr>
      </w:pPr>
    </w:p>
    <w:p w14:paraId="0571021A" w14:textId="77777777" w:rsidR="00F93716" w:rsidRDefault="0035330E">
      <w:pPr>
        <w:rPr>
          <w:rFonts w:ascii="Times New Roman" w:hAnsi="Times New Roman" w:cs="Times New Roman"/>
          <w:color w:val="000000"/>
        </w:rPr>
      </w:pPr>
      <w:r>
        <w:rPr>
          <w:rFonts w:ascii="Times New Roman" w:hAnsi="Times New Roman" w:cs="Times New Roman"/>
          <w:color w:val="000000"/>
        </w:rPr>
        <w:t>Section 4.  Lice</w:t>
      </w:r>
      <w:r>
        <w:rPr>
          <w:rFonts w:ascii="Times New Roman" w:hAnsi="Times New Roman" w:cs="Times New Roman"/>
          <w:color w:val="000000"/>
        </w:rPr>
        <w:t>nses.  It shall be the Tenant's responsibility to obtain any and all necessary licenses and the Landlord shall bear no responsibility therefor; the Tenant shall promptly notify Landlord of the fact that it has obtained the necessary licenses in order to pr</w:t>
      </w:r>
      <w:r>
        <w:rPr>
          <w:rFonts w:ascii="Times New Roman" w:hAnsi="Times New Roman" w:cs="Times New Roman"/>
          <w:color w:val="000000"/>
        </w:rPr>
        <w:t>event any delay to Landlord in commencing construction of the Leased Premises.</w:t>
      </w:r>
    </w:p>
    <w:p w14:paraId="5B6A43EF" w14:textId="77777777" w:rsidR="00F93716" w:rsidRDefault="00F93716">
      <w:pPr>
        <w:rPr>
          <w:rFonts w:ascii="Times New Roman" w:hAnsi="Times New Roman" w:cs="Times New Roman"/>
          <w:color w:val="000000"/>
          <w:sz w:val="20"/>
          <w:szCs w:val="20"/>
        </w:rPr>
      </w:pPr>
    </w:p>
    <w:p w14:paraId="16BD1346" w14:textId="77777777" w:rsidR="00F93716" w:rsidRDefault="00F93716">
      <w:pPr>
        <w:rPr>
          <w:rFonts w:ascii="Times New Roman" w:hAnsi="Times New Roman" w:cs="Times New Roman"/>
          <w:color w:val="000000"/>
          <w:sz w:val="20"/>
          <w:szCs w:val="20"/>
        </w:rPr>
      </w:pPr>
    </w:p>
    <w:p w14:paraId="6E992A09" w14:textId="77777777" w:rsidR="00F93716" w:rsidRDefault="0035330E">
      <w:pPr>
        <w:rPr>
          <w:rFonts w:ascii="Times New Roman" w:hAnsi="Times New Roman" w:cs="Times New Roman"/>
          <w:color w:val="000000"/>
        </w:rPr>
      </w:pPr>
      <w:r>
        <w:rPr>
          <w:rFonts w:ascii="Times New Roman" w:hAnsi="Times New Roman" w:cs="Times New Roman"/>
          <w:color w:val="000000"/>
        </w:rPr>
        <w:t>ARTICLE XVIII - EXTENSIONS/WAIVERS/DISPUTES</w:t>
      </w:r>
    </w:p>
    <w:p w14:paraId="04EE91A9" w14:textId="77777777" w:rsidR="00F93716" w:rsidRDefault="00F93716">
      <w:pPr>
        <w:rPr>
          <w:rFonts w:ascii="Times New Roman" w:hAnsi="Times New Roman" w:cs="Times New Roman"/>
          <w:color w:val="000000"/>
          <w:sz w:val="20"/>
          <w:szCs w:val="20"/>
        </w:rPr>
      </w:pPr>
    </w:p>
    <w:p w14:paraId="4F56B392" w14:textId="77777777" w:rsidR="00F93716" w:rsidRDefault="0035330E">
      <w:pPr>
        <w:rPr>
          <w:rFonts w:ascii="Times New Roman" w:hAnsi="Times New Roman" w:cs="Times New Roman"/>
          <w:color w:val="000000"/>
        </w:rPr>
      </w:pPr>
      <w:r>
        <w:rPr>
          <w:rFonts w:ascii="Times New Roman" w:hAnsi="Times New Roman" w:cs="Times New Roman"/>
          <w:color w:val="000000"/>
        </w:rPr>
        <w:t>Section l.  Extension Period.  Any extension hereof shall be subject to the provisions of Article III hereof.</w:t>
      </w:r>
    </w:p>
    <w:p w14:paraId="4C33C433" w14:textId="77777777" w:rsidR="00F93716" w:rsidRDefault="00F93716">
      <w:pPr>
        <w:rPr>
          <w:rFonts w:ascii="Times New Roman" w:hAnsi="Times New Roman" w:cs="Times New Roman"/>
          <w:color w:val="000000"/>
          <w:sz w:val="20"/>
          <w:szCs w:val="20"/>
        </w:rPr>
      </w:pPr>
    </w:p>
    <w:p w14:paraId="78FAC266"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2.  Holding Over.  In the event that Tenant or anyone claiming under Tenant shall continue occupancy of the Leased Premises after the expiration of the term of this Lease or any renewal or extension thereof without any agreement in writing between </w:t>
      </w:r>
      <w:r>
        <w:rPr>
          <w:rFonts w:ascii="Times New Roman" w:hAnsi="Times New Roman" w:cs="Times New Roman"/>
          <w:color w:val="000000"/>
        </w:rPr>
        <w:t>Landlord and Tenant with respect thereto, such occupancy shall not be deemed to extend or renew the term of the Lease, but such occupancy shall continue as a tenancy at will, from month to month, upon the covenants, provisions and conditions herein contain</w:t>
      </w:r>
      <w:r>
        <w:rPr>
          <w:rFonts w:ascii="Times New Roman" w:hAnsi="Times New Roman" w:cs="Times New Roman"/>
          <w:color w:val="000000"/>
        </w:rPr>
        <w:t>ed. The rental shall be the rental in effect during the term of this Lease as extended or renewed, prorated and payable for the period of such occupancy.</w:t>
      </w:r>
    </w:p>
    <w:p w14:paraId="4700B625" w14:textId="77777777" w:rsidR="00F93716" w:rsidRDefault="00F93716">
      <w:pPr>
        <w:rPr>
          <w:rFonts w:ascii="Times New Roman" w:hAnsi="Times New Roman" w:cs="Times New Roman"/>
          <w:color w:val="000000"/>
          <w:sz w:val="20"/>
          <w:szCs w:val="20"/>
        </w:rPr>
      </w:pPr>
    </w:p>
    <w:p w14:paraId="01588349" w14:textId="77777777" w:rsidR="00F93716" w:rsidRDefault="0035330E">
      <w:pPr>
        <w:rPr>
          <w:rFonts w:ascii="Times New Roman" w:hAnsi="Times New Roman" w:cs="Times New Roman"/>
          <w:color w:val="000000"/>
        </w:rPr>
      </w:pPr>
      <w:r>
        <w:rPr>
          <w:rFonts w:ascii="Times New Roman" w:hAnsi="Times New Roman" w:cs="Times New Roman"/>
          <w:color w:val="000000"/>
        </w:rPr>
        <w:t>Section 3.  Waivers.  Failure of either party to complain of any act or omission on the part of the o</w:t>
      </w:r>
      <w:r>
        <w:rPr>
          <w:rFonts w:ascii="Times New Roman" w:hAnsi="Times New Roman" w:cs="Times New Roman"/>
          <w:color w:val="000000"/>
        </w:rPr>
        <w:t>ther party, no matter how long the same may continue, shall not be deemed to be a waiver by said party of any of its rights hereunder. No waiver by either party at any time, express or implied, of any breach of any provision of this Lease shall be deemed a</w:t>
      </w:r>
      <w:r>
        <w:rPr>
          <w:rFonts w:ascii="Times New Roman" w:hAnsi="Times New Roman" w:cs="Times New Roman"/>
          <w:color w:val="000000"/>
        </w:rPr>
        <w:t xml:space="preserve"> waiver of a breach of any other provision of this Lease or a consent to any subsequent breach of the same or any other provision. If any action by either party shall require the consent or approval of the other party, the other party's consent to or appro</w:t>
      </w:r>
      <w:r>
        <w:rPr>
          <w:rFonts w:ascii="Times New Roman" w:hAnsi="Times New Roman" w:cs="Times New Roman"/>
          <w:color w:val="000000"/>
        </w:rPr>
        <w:t>val of such action on any one occasion shall not be deemed a consent to or approval of said action on any subsequent occasion or a consent to or approval of any other action on the same or any subsequent occasion. Any and all rights and remedies which eith</w:t>
      </w:r>
      <w:r>
        <w:rPr>
          <w:rFonts w:ascii="Times New Roman" w:hAnsi="Times New Roman" w:cs="Times New Roman"/>
          <w:color w:val="000000"/>
        </w:rPr>
        <w:t xml:space="preserve">er party may have under this Lease or by operation of law, either at law or in equity, upon any breach, shall be distinct, separate and cumulative and shall not be deemed inconsistent with each other, and no one of them, whether exercised by said party or </w:t>
      </w:r>
      <w:r>
        <w:rPr>
          <w:rFonts w:ascii="Times New Roman" w:hAnsi="Times New Roman" w:cs="Times New Roman"/>
          <w:color w:val="000000"/>
        </w:rPr>
        <w:t>not, shall be deemed to be an exclusion of any other; and any two or more or all of such rights and remedies may be exercised at the same time.</w:t>
      </w:r>
    </w:p>
    <w:p w14:paraId="3BB132D4" w14:textId="77777777" w:rsidR="00F93716" w:rsidRDefault="00F93716">
      <w:pPr>
        <w:rPr>
          <w:rFonts w:ascii="Times New Roman" w:hAnsi="Times New Roman" w:cs="Times New Roman"/>
          <w:color w:val="000000"/>
          <w:sz w:val="20"/>
          <w:szCs w:val="20"/>
        </w:rPr>
      </w:pPr>
    </w:p>
    <w:p w14:paraId="17F7C869" w14:textId="77777777" w:rsidR="00F93716" w:rsidRDefault="0035330E">
      <w:pPr>
        <w:rPr>
          <w:rFonts w:ascii="Times New Roman" w:hAnsi="Times New Roman" w:cs="Times New Roman"/>
          <w:color w:val="000000"/>
        </w:rPr>
      </w:pPr>
      <w:r>
        <w:rPr>
          <w:rFonts w:ascii="Times New Roman" w:hAnsi="Times New Roman" w:cs="Times New Roman"/>
          <w:color w:val="000000"/>
        </w:rPr>
        <w:t>Section 4.  Disputes.  It is agreed that, if at any time a dispute shall arise as to any amount or sum of money</w:t>
      </w:r>
      <w:r>
        <w:rPr>
          <w:rFonts w:ascii="Times New Roman" w:hAnsi="Times New Roman" w:cs="Times New Roman"/>
          <w:color w:val="000000"/>
        </w:rPr>
        <w:t xml:space="preserve"> to be paid by one party to the other under the provisions hereof, the party against whom the obligation to pay the money is asserted shall have the right to make payment "under protest" and such payment shall not be regarded as a voluntary payment and the</w:t>
      </w:r>
      <w:r>
        <w:rPr>
          <w:rFonts w:ascii="Times New Roman" w:hAnsi="Times New Roman" w:cs="Times New Roman"/>
          <w:color w:val="000000"/>
        </w:rPr>
        <w:t xml:space="preserve">re shall survive the right on the part of the said party to institute suit for the recovery of such sum. If it shall be adjudged that there was no legal obligation on the part of said party to pay such sum or any part thereof, said party shall be entitled </w:t>
      </w:r>
      <w:r>
        <w:rPr>
          <w:rFonts w:ascii="Times New Roman" w:hAnsi="Times New Roman" w:cs="Times New Roman"/>
          <w:color w:val="000000"/>
        </w:rPr>
        <w:t>to recover such sum or so much thereof as it was not legally required to pay under the provisions of this Lease. If at any time a dispute shall arise between the parties hereto as to any work to be performed by either of them under the provisions hereof, t</w:t>
      </w:r>
      <w:r>
        <w:rPr>
          <w:rFonts w:ascii="Times New Roman" w:hAnsi="Times New Roman" w:cs="Times New Roman"/>
          <w:color w:val="000000"/>
        </w:rPr>
        <w:t>he party against whom the obligation to perform the work is asserted may perform such work and pay the costs thereof "under protest" and the performance of such work shall in no event be regarded as a voluntary performance and shall survive the right on th</w:t>
      </w:r>
      <w:r>
        <w:rPr>
          <w:rFonts w:ascii="Times New Roman" w:hAnsi="Times New Roman" w:cs="Times New Roman"/>
          <w:color w:val="000000"/>
        </w:rPr>
        <w:t>e part of the said party to institute suit for the recovery of the costs of such work. If it shall be adjudged that there was no legal obligation on the part of the said party to perform the same or any part thereof, said party shall be entitled to recover</w:t>
      </w:r>
      <w:r>
        <w:rPr>
          <w:rFonts w:ascii="Times New Roman" w:hAnsi="Times New Roman" w:cs="Times New Roman"/>
          <w:color w:val="000000"/>
        </w:rPr>
        <w:t xml:space="preserve"> the costs of such work or the cost of so much thereof as said party was not legally required to perform under the provisions of this Lease and the amount so paid by Tenant may be withheld or deducted by Tenant from any rents herein reserved.</w:t>
      </w:r>
    </w:p>
    <w:p w14:paraId="17D01779" w14:textId="77777777" w:rsidR="00F93716" w:rsidRDefault="00F93716">
      <w:pPr>
        <w:rPr>
          <w:rFonts w:ascii="Times New Roman" w:hAnsi="Times New Roman" w:cs="Times New Roman"/>
          <w:color w:val="000000"/>
          <w:sz w:val="20"/>
          <w:szCs w:val="20"/>
        </w:rPr>
      </w:pPr>
    </w:p>
    <w:p w14:paraId="252140B2" w14:textId="77777777" w:rsidR="00F93716" w:rsidRDefault="0035330E">
      <w:pPr>
        <w:rPr>
          <w:rFonts w:ascii="Times New Roman" w:hAnsi="Times New Roman" w:cs="Times New Roman"/>
          <w:color w:val="000000"/>
        </w:rPr>
      </w:pPr>
      <w:r>
        <w:rPr>
          <w:rFonts w:ascii="Times New Roman" w:hAnsi="Times New Roman" w:cs="Times New Roman"/>
          <w:color w:val="000000"/>
        </w:rPr>
        <w:lastRenderedPageBreak/>
        <w:t>Section 5.  </w:t>
      </w:r>
      <w:r>
        <w:rPr>
          <w:rFonts w:ascii="Times New Roman" w:hAnsi="Times New Roman" w:cs="Times New Roman"/>
          <w:color w:val="000000"/>
        </w:rPr>
        <w:t xml:space="preserve">Tenant's Right to cure Landlord's Default.  In the event that Landlord shall fail, refuse or neglect to pay any mortgages, liens or encumbrances, the judicial sale of which might affect the interest of Tenant hereunder, or shall fail, refuse or neglect to </w:t>
      </w:r>
      <w:r>
        <w:rPr>
          <w:rFonts w:ascii="Times New Roman" w:hAnsi="Times New Roman" w:cs="Times New Roman"/>
          <w:color w:val="000000"/>
        </w:rPr>
        <w:t xml:space="preserve">pay any interest due or payable on any such mortgage, lien or encumbrance, Tenant may pay said mortgages, liens or encumbrances, or interest or perform said conditions and charge to Landlord the amount so paid and withhold and deduct from any rents herein </w:t>
      </w:r>
      <w:r>
        <w:rPr>
          <w:rFonts w:ascii="Times New Roman" w:hAnsi="Times New Roman" w:cs="Times New Roman"/>
          <w:color w:val="000000"/>
        </w:rPr>
        <w:t>reserved such amounts so paid, and any excess over and above the amounts of said rents shall be paid by Landlord to Tenant.</w:t>
      </w:r>
    </w:p>
    <w:p w14:paraId="07BBA7F0" w14:textId="77777777" w:rsidR="00F93716" w:rsidRDefault="00F93716">
      <w:pPr>
        <w:rPr>
          <w:rFonts w:ascii="Times New Roman" w:hAnsi="Times New Roman" w:cs="Times New Roman"/>
          <w:color w:val="000000"/>
          <w:sz w:val="20"/>
          <w:szCs w:val="20"/>
        </w:rPr>
      </w:pPr>
    </w:p>
    <w:p w14:paraId="4526494D"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6.  Notices.  All notices and other communications authorized or required hereunder shall be in writing and shall be given </w:t>
      </w:r>
      <w:r>
        <w:rPr>
          <w:rFonts w:ascii="Times New Roman" w:hAnsi="Times New Roman" w:cs="Times New Roman"/>
          <w:color w:val="000000"/>
        </w:rPr>
        <w:t>by mailing the same by certified mail, return receipt requested, postage prepaid, and any such notice or other communication shall be deemed to have been given when received by the party to whom such notice or other communication shall be addressed. If int</w:t>
      </w:r>
      <w:r>
        <w:rPr>
          <w:rFonts w:ascii="Times New Roman" w:hAnsi="Times New Roman" w:cs="Times New Roman"/>
          <w:color w:val="000000"/>
        </w:rPr>
        <w:t>ended for Landlord the same will be mailed to the address herein above set forth or such other address as Landlord may hereafter designate by notice to Tenant, and if intended for Tenant, the same shall be mailed to Tenant at the address herein above set f</w:t>
      </w:r>
      <w:r>
        <w:rPr>
          <w:rFonts w:ascii="Times New Roman" w:hAnsi="Times New Roman" w:cs="Times New Roman"/>
          <w:color w:val="000000"/>
        </w:rPr>
        <w:t>orth, or such other address or addresses as Tenant may hereafter designate by notice to Landlord.</w:t>
      </w:r>
    </w:p>
    <w:p w14:paraId="68D6E1C4" w14:textId="77777777" w:rsidR="00F93716" w:rsidRDefault="00F93716">
      <w:pPr>
        <w:rPr>
          <w:rFonts w:ascii="Times New Roman" w:hAnsi="Times New Roman" w:cs="Times New Roman"/>
          <w:color w:val="000000"/>
          <w:sz w:val="20"/>
          <w:szCs w:val="20"/>
        </w:rPr>
      </w:pPr>
    </w:p>
    <w:p w14:paraId="16A01165" w14:textId="77777777" w:rsidR="00F93716" w:rsidRDefault="0035330E">
      <w:pPr>
        <w:rPr>
          <w:rFonts w:ascii="Times New Roman" w:hAnsi="Times New Roman" w:cs="Times New Roman"/>
          <w:color w:val="000000"/>
        </w:rPr>
      </w:pPr>
      <w:r>
        <w:rPr>
          <w:rFonts w:ascii="Times New Roman" w:hAnsi="Times New Roman" w:cs="Times New Roman"/>
          <w:color w:val="000000"/>
        </w:rPr>
        <w:t>ARTICLE XIX - PROPERTY DAMAGE</w:t>
      </w:r>
    </w:p>
    <w:p w14:paraId="15C80678" w14:textId="77777777" w:rsidR="00F93716" w:rsidRDefault="00F93716">
      <w:pPr>
        <w:rPr>
          <w:rFonts w:ascii="Times New Roman" w:hAnsi="Times New Roman" w:cs="Times New Roman"/>
          <w:color w:val="000000"/>
          <w:sz w:val="20"/>
          <w:szCs w:val="20"/>
        </w:rPr>
      </w:pPr>
    </w:p>
    <w:p w14:paraId="35ACD49B" w14:textId="77777777" w:rsidR="00F93716" w:rsidRDefault="0035330E">
      <w:pPr>
        <w:rPr>
          <w:rFonts w:ascii="Times New Roman" w:hAnsi="Times New Roman" w:cs="Times New Roman"/>
          <w:color w:val="000000"/>
        </w:rPr>
      </w:pPr>
      <w:r>
        <w:rPr>
          <w:rFonts w:ascii="Times New Roman" w:hAnsi="Times New Roman" w:cs="Times New Roman"/>
          <w:color w:val="000000"/>
        </w:rPr>
        <w:t>Section l.  Loss and Damage.  Notwithstanding any contrary provisions of this Lease, Landlord shall not be responsible for any</w:t>
      </w:r>
      <w:r>
        <w:rPr>
          <w:rFonts w:ascii="Times New Roman" w:hAnsi="Times New Roman" w:cs="Times New Roman"/>
          <w:color w:val="000000"/>
        </w:rPr>
        <w:t xml:space="preserve"> loss of or damage to property of Tenant or of others located on the Leased Premises, except where caused by the willful act or omission or negligence of Landlord , or Landlord's agents, employees or contractors, provided, however, that if Tenant shall not</w:t>
      </w:r>
      <w:r>
        <w:rPr>
          <w:rFonts w:ascii="Times New Roman" w:hAnsi="Times New Roman" w:cs="Times New Roman"/>
          <w:color w:val="000000"/>
        </w:rPr>
        <w:t>ify Landlord in writing of repairs which are the responsibility of Landlord under Article VII hereof, and Landlord shall fail to commence and diligently prosecute to completion said repairs promptly after such notice, and if after the giving of such notice</w:t>
      </w:r>
      <w:r>
        <w:rPr>
          <w:rFonts w:ascii="Times New Roman" w:hAnsi="Times New Roman" w:cs="Times New Roman"/>
          <w:color w:val="000000"/>
        </w:rPr>
        <w:t xml:space="preserve"> and the occurrence of such failure, loss of or damage to Tenant's property shall result from the condition as to which Landlord has been notified, Landlord shall indemnify and hold harmless Tenant from any loss, cost or expense arising therefrom.</w:t>
      </w:r>
    </w:p>
    <w:p w14:paraId="4264FBD3" w14:textId="77777777" w:rsidR="00F93716" w:rsidRDefault="00F93716">
      <w:pPr>
        <w:rPr>
          <w:rFonts w:ascii="Times New Roman" w:hAnsi="Times New Roman" w:cs="Times New Roman"/>
          <w:color w:val="000000"/>
          <w:sz w:val="20"/>
          <w:szCs w:val="20"/>
        </w:rPr>
      </w:pPr>
    </w:p>
    <w:p w14:paraId="371DAC5D" w14:textId="77777777" w:rsidR="00F93716" w:rsidRDefault="0035330E">
      <w:pPr>
        <w:rPr>
          <w:rFonts w:ascii="Times New Roman" w:hAnsi="Times New Roman" w:cs="Times New Roman"/>
          <w:color w:val="000000"/>
        </w:rPr>
      </w:pPr>
      <w:r>
        <w:rPr>
          <w:rFonts w:ascii="Times New Roman" w:hAnsi="Times New Roman" w:cs="Times New Roman"/>
          <w:color w:val="000000"/>
        </w:rPr>
        <w:t>Section</w:t>
      </w:r>
      <w:r>
        <w:rPr>
          <w:rFonts w:ascii="Times New Roman" w:hAnsi="Times New Roman" w:cs="Times New Roman"/>
          <w:color w:val="000000"/>
        </w:rPr>
        <w:t xml:space="preserve"> 2.  Force Majeure.  In the event that Landlord or Tenant shall be delayed or hindered in or prevented from the performance of any act other than Tenant's obligation to make payments of rent, additional rent, and other charges required hereunder, by reason</w:t>
      </w:r>
      <w:r>
        <w:rPr>
          <w:rFonts w:ascii="Times New Roman" w:hAnsi="Times New Roman" w:cs="Times New Roman"/>
          <w:color w:val="000000"/>
        </w:rPr>
        <w:t xml:space="preserve"> of strikes, lockouts, unavailability of materials, failure of power, restrictive governmental laws or regulations, riots, insurrections, the act, failure to act, or default of the other party, war or other reason beyond its control, then performance of su</w:t>
      </w:r>
      <w:r>
        <w:rPr>
          <w:rFonts w:ascii="Times New Roman" w:hAnsi="Times New Roman" w:cs="Times New Roman"/>
          <w:color w:val="000000"/>
        </w:rPr>
        <w:t>ch act shall be excused for the period of the delay and the period for the performance of such act shall be extended for a period equivalent to the period of such delay.  Notwithstanding the foregoing, lack of funds shall not be deemed to be a cause beyond</w:t>
      </w:r>
      <w:r>
        <w:rPr>
          <w:rFonts w:ascii="Times New Roman" w:hAnsi="Times New Roman" w:cs="Times New Roman"/>
          <w:color w:val="000000"/>
        </w:rPr>
        <w:t xml:space="preserve"> control of either party.</w:t>
      </w:r>
    </w:p>
    <w:p w14:paraId="086A360B" w14:textId="77777777" w:rsidR="00F93716" w:rsidRDefault="00F93716">
      <w:pPr>
        <w:rPr>
          <w:rFonts w:ascii="Times New Roman" w:hAnsi="Times New Roman" w:cs="Times New Roman"/>
          <w:color w:val="000000"/>
          <w:sz w:val="20"/>
          <w:szCs w:val="20"/>
        </w:rPr>
      </w:pPr>
    </w:p>
    <w:p w14:paraId="6DA7F7B2" w14:textId="77777777" w:rsidR="00F93716" w:rsidRDefault="0035330E">
      <w:pPr>
        <w:rPr>
          <w:rFonts w:ascii="Times New Roman" w:hAnsi="Times New Roman" w:cs="Times New Roman"/>
          <w:color w:val="000000"/>
        </w:rPr>
      </w:pPr>
      <w:r>
        <w:rPr>
          <w:rFonts w:ascii="Times New Roman" w:hAnsi="Times New Roman" w:cs="Times New Roman"/>
          <w:color w:val="000000"/>
        </w:rPr>
        <w:t>ARTICLE XX - OPTION TO PURCHASE</w:t>
      </w:r>
    </w:p>
    <w:p w14:paraId="5FD64E3D" w14:textId="77777777" w:rsidR="00F93716" w:rsidRDefault="00F93716">
      <w:pPr>
        <w:rPr>
          <w:rFonts w:ascii="Times New Roman" w:hAnsi="Times New Roman" w:cs="Times New Roman"/>
          <w:color w:val="000000"/>
          <w:sz w:val="20"/>
          <w:szCs w:val="20"/>
        </w:rPr>
      </w:pPr>
    </w:p>
    <w:p w14:paraId="3B846DA0" w14:textId="77777777" w:rsidR="00F93716" w:rsidRDefault="0035330E">
      <w:pPr>
        <w:rPr>
          <w:rFonts w:ascii="Times New Roman" w:hAnsi="Times New Roman" w:cs="Times New Roman"/>
          <w:color w:val="000000"/>
        </w:rPr>
      </w:pPr>
      <w:r>
        <w:rPr>
          <w:rFonts w:ascii="Times New Roman" w:hAnsi="Times New Roman" w:cs="Times New Roman"/>
          <w:color w:val="000000"/>
        </w:rPr>
        <w:t>During the Term of this Lease, Tenant shall have the right to purchase the Leased Premises at any time for a purchase price equal to Three Million Dollars ($3,000,000).</w:t>
      </w:r>
    </w:p>
    <w:p w14:paraId="626E6971" w14:textId="77777777" w:rsidR="00F93716" w:rsidRDefault="00F93716">
      <w:pPr>
        <w:rPr>
          <w:rFonts w:ascii="Times New Roman" w:hAnsi="Times New Roman" w:cs="Times New Roman"/>
          <w:color w:val="000000"/>
          <w:sz w:val="20"/>
          <w:szCs w:val="20"/>
        </w:rPr>
      </w:pPr>
    </w:p>
    <w:p w14:paraId="40CFF77B" w14:textId="77777777" w:rsidR="00F93716" w:rsidRDefault="0035330E">
      <w:pPr>
        <w:rPr>
          <w:rFonts w:ascii="Times New Roman" w:hAnsi="Times New Roman" w:cs="Times New Roman"/>
          <w:color w:val="000000"/>
        </w:rPr>
      </w:pPr>
      <w:r>
        <w:rPr>
          <w:rFonts w:ascii="Times New Roman" w:hAnsi="Times New Roman" w:cs="Times New Roman"/>
          <w:color w:val="000000"/>
        </w:rPr>
        <w:t>ARTICLE XXI - MISCELLANEOU</w:t>
      </w:r>
      <w:r>
        <w:rPr>
          <w:rFonts w:ascii="Times New Roman" w:hAnsi="Times New Roman" w:cs="Times New Roman"/>
          <w:color w:val="000000"/>
        </w:rPr>
        <w:t>S</w:t>
      </w:r>
    </w:p>
    <w:p w14:paraId="055604F3" w14:textId="77777777" w:rsidR="00F93716" w:rsidRDefault="00F93716">
      <w:pPr>
        <w:rPr>
          <w:rFonts w:ascii="Times New Roman" w:hAnsi="Times New Roman" w:cs="Times New Roman"/>
          <w:color w:val="000000"/>
          <w:sz w:val="20"/>
          <w:szCs w:val="20"/>
        </w:rPr>
      </w:pPr>
    </w:p>
    <w:p w14:paraId="50089AE5" w14:textId="77777777" w:rsidR="00F93716" w:rsidRDefault="0035330E">
      <w:pPr>
        <w:rPr>
          <w:rFonts w:ascii="Times New Roman" w:hAnsi="Times New Roman" w:cs="Times New Roman"/>
          <w:color w:val="000000"/>
        </w:rPr>
      </w:pPr>
      <w:r>
        <w:rPr>
          <w:rFonts w:ascii="Times New Roman" w:hAnsi="Times New Roman" w:cs="Times New Roman"/>
          <w:color w:val="000000"/>
        </w:rPr>
        <w:lastRenderedPageBreak/>
        <w:t>Section 1.  Assignment and Subletting.  Under the terms and conditions hereunder, Tenant shall have the absolute right to transfer and assign this lease or to sublet all or any portion of the Leased Premises or to cease operating Tenant's business on th</w:t>
      </w:r>
      <w:r>
        <w:rPr>
          <w:rFonts w:ascii="Times New Roman" w:hAnsi="Times New Roman" w:cs="Times New Roman"/>
          <w:color w:val="000000"/>
        </w:rPr>
        <w:t>e Leased Premises provided that at the time of such assignment or sublease Tenant shall not be in default in the performance and observance of the obligations imposed upon Tenant hereunder. The use of the Leased Premises by such assignee or sublessee shall</w:t>
      </w:r>
      <w:r>
        <w:rPr>
          <w:rFonts w:ascii="Times New Roman" w:hAnsi="Times New Roman" w:cs="Times New Roman"/>
          <w:color w:val="000000"/>
        </w:rPr>
        <w:t xml:space="preserve"> be expressly limited by and to the provisions of this lease.</w:t>
      </w:r>
    </w:p>
    <w:p w14:paraId="752B1B01" w14:textId="77777777" w:rsidR="00F93716" w:rsidRDefault="00F93716">
      <w:pPr>
        <w:rPr>
          <w:rFonts w:ascii="Times New Roman" w:hAnsi="Times New Roman" w:cs="Times New Roman"/>
          <w:color w:val="000000"/>
          <w:sz w:val="20"/>
          <w:szCs w:val="20"/>
        </w:rPr>
      </w:pPr>
    </w:p>
    <w:p w14:paraId="11B7F113"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2.  Fixtures.  All personal property, furnishings and equipment presently and all other trade fixtures installed in or hereafter by or at the expense of Tenant and all additions and/or </w:t>
      </w:r>
      <w:r>
        <w:rPr>
          <w:rFonts w:ascii="Times New Roman" w:hAnsi="Times New Roman" w:cs="Times New Roman"/>
          <w:color w:val="000000"/>
        </w:rPr>
        <w:t>improvements, exclusive of structural, mechanical, electrical, and plumbing, affixed to the Leased Premises and used in the operation of the Tenant's business made to, in or on the Leased Premises by and at the expense of Tenant and susceptible of being re</w:t>
      </w:r>
      <w:r>
        <w:rPr>
          <w:rFonts w:ascii="Times New Roman" w:hAnsi="Times New Roman" w:cs="Times New Roman"/>
          <w:color w:val="000000"/>
        </w:rPr>
        <w:t>moved from the Leased Premises without damage, unless such damage be repaired by Tenant, shall remain the property of Tenant and Tenant may, but shall not be obligated to, remove the same or any part thereof at any time or times during the term hereof, pro</w:t>
      </w:r>
      <w:r>
        <w:rPr>
          <w:rFonts w:ascii="Times New Roman" w:hAnsi="Times New Roman" w:cs="Times New Roman"/>
          <w:color w:val="000000"/>
        </w:rPr>
        <w:t>vided that Tenant, at its sole cost and expense, shall make any repairs occasioned by such removal.</w:t>
      </w:r>
    </w:p>
    <w:p w14:paraId="58A8152E" w14:textId="77777777" w:rsidR="00F93716" w:rsidRDefault="00F93716">
      <w:pPr>
        <w:rPr>
          <w:rFonts w:ascii="Times New Roman" w:hAnsi="Times New Roman" w:cs="Times New Roman"/>
          <w:color w:val="000000"/>
          <w:sz w:val="20"/>
          <w:szCs w:val="20"/>
        </w:rPr>
      </w:pPr>
    </w:p>
    <w:p w14:paraId="43417727"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3.  Estoppel Certificates.  At any time and from time to time, Landlord and Tenant each agree, upon request in writing from the other, to execute, </w:t>
      </w:r>
      <w:r>
        <w:rPr>
          <w:rFonts w:ascii="Times New Roman" w:hAnsi="Times New Roman" w:cs="Times New Roman"/>
          <w:color w:val="000000"/>
        </w:rPr>
        <w:t xml:space="preserve">acknowledge and deliver to the other or to any person designated by the other a statement in writing certifying that the Lease is unmodified and is in full force and effect, or if there have been modifications, that the same is in full force and effect as </w:t>
      </w:r>
      <w:r>
        <w:rPr>
          <w:rFonts w:ascii="Times New Roman" w:hAnsi="Times New Roman" w:cs="Times New Roman"/>
          <w:color w:val="000000"/>
        </w:rPr>
        <w:t>modified (stating the modifications), that the other party is not in default in the performance of its covenants hereunder, or if there have been such defaults, specifying the same, and the dates to which the rent and other charges have been paid.</w:t>
      </w:r>
    </w:p>
    <w:p w14:paraId="4184ED28" w14:textId="77777777" w:rsidR="00F93716" w:rsidRDefault="00F93716">
      <w:pPr>
        <w:rPr>
          <w:rFonts w:ascii="Times New Roman" w:hAnsi="Times New Roman" w:cs="Times New Roman"/>
          <w:color w:val="000000"/>
          <w:sz w:val="20"/>
          <w:szCs w:val="20"/>
        </w:rPr>
      </w:pPr>
    </w:p>
    <w:p w14:paraId="238AF724"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4.  Invalidity of Particular Provision.  If any term or provision of this Lease or the application hereof to any person or circumstance shall, to any extent, be held invalid or unenforceable, the remainder of this Lease, or the application of such </w:t>
      </w:r>
      <w:r>
        <w:rPr>
          <w:rFonts w:ascii="Times New Roman" w:hAnsi="Times New Roman" w:cs="Times New Roman"/>
          <w:color w:val="000000"/>
        </w:rPr>
        <w:t>term or provision to persons or circumstances other than those as to which it is held invalid or unenforceable, shall not be affected thereby, and each term and provision of this Lease shall be valid and be enforced to the fullest extent permitted by law.</w:t>
      </w:r>
    </w:p>
    <w:p w14:paraId="2537F13A" w14:textId="77777777" w:rsidR="00F93716" w:rsidRDefault="00F93716">
      <w:pPr>
        <w:rPr>
          <w:rFonts w:ascii="Times New Roman" w:hAnsi="Times New Roman" w:cs="Times New Roman"/>
          <w:color w:val="000000"/>
          <w:sz w:val="20"/>
          <w:szCs w:val="20"/>
        </w:rPr>
      </w:pPr>
    </w:p>
    <w:p w14:paraId="6E2E0D0B" w14:textId="77777777" w:rsidR="00F93716" w:rsidRDefault="0035330E">
      <w:pPr>
        <w:rPr>
          <w:rFonts w:ascii="Times New Roman" w:hAnsi="Times New Roman" w:cs="Times New Roman"/>
          <w:color w:val="000000"/>
        </w:rPr>
      </w:pPr>
      <w:r>
        <w:rPr>
          <w:rFonts w:ascii="Times New Roman" w:hAnsi="Times New Roman" w:cs="Times New Roman"/>
          <w:color w:val="000000"/>
        </w:rPr>
        <w:t>Section 5.  Captions and Definitions of Parties.  The captions of the Sections of this Lease are for convenience only and are not a part of this Lease and do not in any way limit or amplify the terms and provisions of this Lease. The word "Landlord" and t</w:t>
      </w:r>
      <w:r>
        <w:rPr>
          <w:rFonts w:ascii="Times New Roman" w:hAnsi="Times New Roman" w:cs="Times New Roman"/>
          <w:color w:val="000000"/>
        </w:rPr>
        <w:t>he pronouns referring thereto, shall mean, where the context so admits or requires, the persons, firm or corporation named herein as Landlord or the mortgagee in possession at any time, of the land and building comprising the Leased Premises. If there is m</w:t>
      </w:r>
      <w:r>
        <w:rPr>
          <w:rFonts w:ascii="Times New Roman" w:hAnsi="Times New Roman" w:cs="Times New Roman"/>
          <w:color w:val="000000"/>
        </w:rPr>
        <w:t xml:space="preserve">ore than one Landlord, the covenants of Landlord shall be the joint and several obligations of each of them, and if Landlord is a partnership, the covenants of Landlord shall be the joint and several obligations of each of the partners and the obligations </w:t>
      </w:r>
      <w:r>
        <w:rPr>
          <w:rFonts w:ascii="Times New Roman" w:hAnsi="Times New Roman" w:cs="Times New Roman"/>
          <w:color w:val="000000"/>
        </w:rPr>
        <w:t>of the firm. Any pronoun shall be read in the singular or plural and in such gender as the context may require. Except as in this Lease otherwise provided, the terms and provisions of this Lease shall be binding upon and inure to the benefit of the parties</w:t>
      </w:r>
      <w:r>
        <w:rPr>
          <w:rFonts w:ascii="Times New Roman" w:hAnsi="Times New Roman" w:cs="Times New Roman"/>
          <w:color w:val="000000"/>
        </w:rPr>
        <w:t xml:space="preserve"> hereto and their respective successors and assigns.</w:t>
      </w:r>
    </w:p>
    <w:p w14:paraId="77B74A11" w14:textId="77777777" w:rsidR="00F93716" w:rsidRDefault="00F93716">
      <w:pPr>
        <w:rPr>
          <w:rFonts w:ascii="Times New Roman" w:hAnsi="Times New Roman" w:cs="Times New Roman"/>
          <w:color w:val="000000"/>
          <w:sz w:val="20"/>
          <w:szCs w:val="20"/>
        </w:rPr>
      </w:pPr>
    </w:p>
    <w:p w14:paraId="4DA15DBE"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Nothing contained herein shall be deemed or construed by the parties hereto nor by any third party as creating the relationship of principal and agent or of partnership or of a joint venture </w:t>
      </w:r>
      <w:r>
        <w:rPr>
          <w:rFonts w:ascii="Times New Roman" w:hAnsi="Times New Roman" w:cs="Times New Roman"/>
          <w:color w:val="000000"/>
        </w:rPr>
        <w:lastRenderedPageBreak/>
        <w:t>between the</w:t>
      </w:r>
      <w:r>
        <w:rPr>
          <w:rFonts w:ascii="Times New Roman" w:hAnsi="Times New Roman" w:cs="Times New Roman"/>
          <w:color w:val="000000"/>
        </w:rPr>
        <w:t xml:space="preserve"> parties hereto, it being understood and agreed that neither any provision contained herein, nor any acts of the parties hereto, shall be deemed to create any relationship between the parties hereto other than the relationship of Landlord and Tenant.</w:t>
      </w:r>
    </w:p>
    <w:p w14:paraId="42962DB2" w14:textId="77777777" w:rsidR="00F93716" w:rsidRDefault="00F93716">
      <w:pPr>
        <w:rPr>
          <w:rFonts w:ascii="Times New Roman" w:hAnsi="Times New Roman" w:cs="Times New Roman"/>
          <w:color w:val="000000"/>
          <w:sz w:val="20"/>
          <w:szCs w:val="20"/>
        </w:rPr>
      </w:pPr>
    </w:p>
    <w:p w14:paraId="1663E02E" w14:textId="77777777" w:rsidR="00F93716" w:rsidRDefault="0035330E">
      <w:pPr>
        <w:rPr>
          <w:rFonts w:ascii="Times New Roman" w:hAnsi="Times New Roman" w:cs="Times New Roman"/>
          <w:color w:val="000000"/>
        </w:rPr>
      </w:pPr>
      <w:r>
        <w:rPr>
          <w:rFonts w:ascii="Times New Roman" w:hAnsi="Times New Roman" w:cs="Times New Roman"/>
          <w:color w:val="000000"/>
        </w:rPr>
        <w:t>Sect</w:t>
      </w:r>
      <w:r>
        <w:rPr>
          <w:rFonts w:ascii="Times New Roman" w:hAnsi="Times New Roman" w:cs="Times New Roman"/>
          <w:color w:val="000000"/>
        </w:rPr>
        <w:t>ion 6.  Brokerage.  No party has acted as, by or through a broker in the effectuation of this Agreement, except as set out hereinafter.</w:t>
      </w:r>
    </w:p>
    <w:p w14:paraId="109C0860" w14:textId="77777777" w:rsidR="00F93716" w:rsidRDefault="00F93716">
      <w:pPr>
        <w:rPr>
          <w:rFonts w:ascii="Times New Roman" w:hAnsi="Times New Roman" w:cs="Times New Roman"/>
          <w:color w:val="000000"/>
          <w:sz w:val="20"/>
          <w:szCs w:val="20"/>
        </w:rPr>
      </w:pPr>
    </w:p>
    <w:p w14:paraId="4CF9FF2D" w14:textId="77777777" w:rsidR="00F93716" w:rsidRDefault="0035330E">
      <w:pPr>
        <w:rPr>
          <w:rFonts w:ascii="Times New Roman" w:hAnsi="Times New Roman" w:cs="Times New Roman"/>
          <w:color w:val="000000"/>
        </w:rPr>
      </w:pPr>
      <w:r>
        <w:rPr>
          <w:rFonts w:ascii="Times New Roman" w:hAnsi="Times New Roman" w:cs="Times New Roman"/>
          <w:color w:val="000000"/>
        </w:rPr>
        <w:t xml:space="preserve">Section 7.  Entire Agreement.  This instrument contains the entire and only agreement between the parties, and no </w:t>
      </w:r>
      <w:r>
        <w:rPr>
          <w:rFonts w:ascii="Times New Roman" w:hAnsi="Times New Roman" w:cs="Times New Roman"/>
          <w:color w:val="000000"/>
        </w:rPr>
        <w:t>oral statements or representations or prior written matter not contained in this instrument shall have any force and effect. This Lease shall not be modified in any way except by a writing executed by both parties.</w:t>
      </w:r>
    </w:p>
    <w:p w14:paraId="2DBF32F2" w14:textId="77777777" w:rsidR="00F93716" w:rsidRDefault="00F93716">
      <w:pPr>
        <w:rPr>
          <w:rFonts w:ascii="Times New Roman" w:hAnsi="Times New Roman" w:cs="Times New Roman"/>
          <w:color w:val="000000"/>
          <w:sz w:val="20"/>
          <w:szCs w:val="20"/>
        </w:rPr>
      </w:pPr>
    </w:p>
    <w:p w14:paraId="1B124056" w14:textId="77777777" w:rsidR="00F93716" w:rsidRDefault="0035330E">
      <w:pPr>
        <w:rPr>
          <w:rFonts w:ascii="Times New Roman" w:hAnsi="Times New Roman" w:cs="Times New Roman"/>
          <w:color w:val="000000"/>
        </w:rPr>
      </w:pPr>
      <w:r>
        <w:rPr>
          <w:rFonts w:ascii="Times New Roman" w:hAnsi="Times New Roman" w:cs="Times New Roman"/>
          <w:color w:val="000000"/>
        </w:rPr>
        <w:t>Section 8.  Governing Law. All matters p</w:t>
      </w:r>
      <w:r>
        <w:rPr>
          <w:rFonts w:ascii="Times New Roman" w:hAnsi="Times New Roman" w:cs="Times New Roman"/>
          <w:color w:val="000000"/>
        </w:rPr>
        <w:t>ertaining to this agreement (including its interpretation, application, validity, performance and breach) in whatever jurisdiction action may be brought, shall be governed by, construed and enforced in accordance with the laws of the State of California. T</w:t>
      </w:r>
      <w:r>
        <w:rPr>
          <w:rFonts w:ascii="Times New Roman" w:hAnsi="Times New Roman" w:cs="Times New Roman"/>
          <w:color w:val="000000"/>
        </w:rPr>
        <w:t xml:space="preserve">he parties herein waive trial by jury and agree to submit to the personal jurisdiction and venue of a court of subject matter jurisdiction located in Los Angeles County, State of California.  In the event that litigation results from or arises out of this </w:t>
      </w:r>
      <w:r>
        <w:rPr>
          <w:rFonts w:ascii="Times New Roman" w:hAnsi="Times New Roman" w:cs="Times New Roman"/>
          <w:color w:val="000000"/>
        </w:rPr>
        <w:t>Agreement or the performance thereof, the parties agree to reimburse the prevailing party's reasonable attorney's fees, court costs, and all other expenses, whether or not taxable by the court as costs, in addition to any other relief to which the prevaili</w:t>
      </w:r>
      <w:r>
        <w:rPr>
          <w:rFonts w:ascii="Times New Roman" w:hAnsi="Times New Roman" w:cs="Times New Roman"/>
          <w:color w:val="000000"/>
        </w:rPr>
        <w:t>ng party may be entitled. In such event, no action shall be entertained by said court or any court of competent jurisdiction if filed more than one year subsequent to the date the cause(s) of action actually accrued regardless of whether damages were other</w:t>
      </w:r>
      <w:r>
        <w:rPr>
          <w:rFonts w:ascii="Times New Roman" w:hAnsi="Times New Roman" w:cs="Times New Roman"/>
          <w:color w:val="000000"/>
        </w:rPr>
        <w:t>wise as of said time calculable.</w:t>
      </w:r>
    </w:p>
    <w:p w14:paraId="263AF597" w14:textId="77777777" w:rsidR="00F93716" w:rsidRDefault="00F93716">
      <w:pPr>
        <w:rPr>
          <w:rFonts w:ascii="Times New Roman" w:hAnsi="Times New Roman" w:cs="Times New Roman"/>
          <w:color w:val="000000"/>
          <w:sz w:val="20"/>
          <w:szCs w:val="20"/>
        </w:rPr>
      </w:pPr>
    </w:p>
    <w:p w14:paraId="3EEC6D3C" w14:textId="77777777" w:rsidR="00F93716" w:rsidRDefault="0035330E">
      <w:pPr>
        <w:rPr>
          <w:rFonts w:ascii="Times New Roman" w:hAnsi="Times New Roman" w:cs="Times New Roman"/>
          <w:color w:val="000000"/>
        </w:rPr>
      </w:pPr>
      <w:r>
        <w:rPr>
          <w:rFonts w:ascii="Times New Roman" w:hAnsi="Times New Roman" w:cs="Times New Roman"/>
          <w:color w:val="000000"/>
        </w:rPr>
        <w:t>Section 9.  Contractual Procedures.  Unless specifically disallowed by law, should litigation arise hereunder, service of process therefor may be obtained through certified mail, return receipt requested; the parties heret</w:t>
      </w:r>
      <w:r>
        <w:rPr>
          <w:rFonts w:ascii="Times New Roman" w:hAnsi="Times New Roman" w:cs="Times New Roman"/>
          <w:color w:val="000000"/>
        </w:rPr>
        <w:t>o waiving any and all rights they may have to object to the method by which service was perfected.</w:t>
      </w:r>
    </w:p>
    <w:p w14:paraId="0F27664D" w14:textId="77777777" w:rsidR="00F93716" w:rsidRDefault="00F93716">
      <w:pPr>
        <w:rPr>
          <w:rFonts w:ascii="Times New Roman" w:hAnsi="Times New Roman" w:cs="Times New Roman"/>
          <w:color w:val="000000"/>
          <w:sz w:val="20"/>
          <w:szCs w:val="20"/>
        </w:rPr>
      </w:pPr>
    </w:p>
    <w:p w14:paraId="758C40BB" w14:textId="77777777" w:rsidR="00F93716" w:rsidRDefault="0035330E">
      <w:pPr>
        <w:rPr>
          <w:rFonts w:ascii="Times New Roman" w:hAnsi="Times New Roman" w:cs="Times New Roman"/>
          <w:color w:val="000000"/>
        </w:rPr>
      </w:pPr>
      <w:r>
        <w:rPr>
          <w:rFonts w:ascii="Times New Roman" w:hAnsi="Times New Roman" w:cs="Times New Roman"/>
          <w:color w:val="000000"/>
        </w:rPr>
        <w:t>Section 10.  Extraordinary remedies.  To the extent cognizable at law, the parties hereto, in the event of breach and in addition to any and all other remed</w:t>
      </w:r>
      <w:r>
        <w:rPr>
          <w:rFonts w:ascii="Times New Roman" w:hAnsi="Times New Roman" w:cs="Times New Roman"/>
          <w:color w:val="000000"/>
        </w:rPr>
        <w:t>ies available thereto, may obtain injunctive relief, regardless of whether the injured party can demonstrate that no adequate remedy exists at law.</w:t>
      </w:r>
    </w:p>
    <w:p w14:paraId="209C3EF2" w14:textId="77777777" w:rsidR="00F93716" w:rsidRDefault="00F93716">
      <w:pPr>
        <w:rPr>
          <w:rFonts w:ascii="Times New Roman" w:hAnsi="Times New Roman" w:cs="Times New Roman"/>
          <w:color w:val="000000"/>
          <w:sz w:val="20"/>
          <w:szCs w:val="20"/>
        </w:rPr>
      </w:pPr>
    </w:p>
    <w:p w14:paraId="25278AE1" w14:textId="77777777" w:rsidR="00F93716" w:rsidRDefault="0035330E">
      <w:pPr>
        <w:rPr>
          <w:rFonts w:ascii="Times New Roman" w:hAnsi="Times New Roman" w:cs="Times New Roman"/>
          <w:color w:val="000000"/>
        </w:rPr>
      </w:pPr>
      <w:r>
        <w:rPr>
          <w:rFonts w:ascii="Times New Roman" w:hAnsi="Times New Roman" w:cs="Times New Roman"/>
          <w:color w:val="000000"/>
        </w:rPr>
        <w:t>Section 11.  Reliance on Financial Statement.  Tenant shall furnish concurrently with the execution of this</w:t>
      </w:r>
      <w:r>
        <w:rPr>
          <w:rFonts w:ascii="Times New Roman" w:hAnsi="Times New Roman" w:cs="Times New Roman"/>
          <w:color w:val="000000"/>
        </w:rPr>
        <w:t xml:space="preserve"> lease, a financial statement of Tenant prepared by an accountant. Tenant, both in corporate capacity, if applicable, and individually, hereby represents and warrants that all the information contained therein is complete, true, and correct. Tenant underst</w:t>
      </w:r>
      <w:r>
        <w:rPr>
          <w:rFonts w:ascii="Times New Roman" w:hAnsi="Times New Roman" w:cs="Times New Roman"/>
          <w:color w:val="000000"/>
        </w:rPr>
        <w:t>ands that Landlord is relying upon the accuracy of the information contained therein. Should there be found to exist any inaccuracy within the financial statement which adversely affects Tenant's financial standing, or should Tenant's financial circumstanc</w:t>
      </w:r>
      <w:r>
        <w:rPr>
          <w:rFonts w:ascii="Times New Roman" w:hAnsi="Times New Roman" w:cs="Times New Roman"/>
          <w:color w:val="000000"/>
        </w:rPr>
        <w:t>es materially change, Landlord may demand, as additional security, an amount equal to an additional two (2) months' rent, which additional security shall be subject to all terms and conditions herein, require a fully executed guaranty by a third party acce</w:t>
      </w:r>
      <w:r>
        <w:rPr>
          <w:rFonts w:ascii="Times New Roman" w:hAnsi="Times New Roman" w:cs="Times New Roman"/>
          <w:color w:val="000000"/>
        </w:rPr>
        <w:t>ptable to Landlord, elect to terminate this Lease, or hold Tenant personally and individually liable hereunder.</w:t>
      </w:r>
    </w:p>
    <w:p w14:paraId="79079FB8" w14:textId="77777777" w:rsidR="00F93716" w:rsidRDefault="00F93716">
      <w:pPr>
        <w:rPr>
          <w:rFonts w:ascii="Times New Roman" w:hAnsi="Times New Roman" w:cs="Times New Roman"/>
          <w:color w:val="000000"/>
          <w:sz w:val="20"/>
          <w:szCs w:val="20"/>
        </w:rPr>
      </w:pPr>
    </w:p>
    <w:p w14:paraId="348748B6" w14:textId="77777777" w:rsidR="00F93716" w:rsidRDefault="0035330E">
      <w:pPr>
        <w:rPr>
          <w:rFonts w:ascii="Times New Roman" w:hAnsi="Times New Roman" w:cs="Times New Roman"/>
          <w:color w:val="000000"/>
        </w:rPr>
      </w:pPr>
      <w:r>
        <w:rPr>
          <w:rFonts w:ascii="Times New Roman" w:hAnsi="Times New Roman" w:cs="Times New Roman"/>
          <w:color w:val="000000"/>
        </w:rPr>
        <w:lastRenderedPageBreak/>
        <w:t>IN WITNESS WHEREOF, the parties hereto have executed this Lease the day and year first above written or have caused this Lease to be executed b</w:t>
      </w:r>
      <w:r>
        <w:rPr>
          <w:rFonts w:ascii="Times New Roman" w:hAnsi="Times New Roman" w:cs="Times New Roman"/>
          <w:color w:val="000000"/>
        </w:rPr>
        <w:t>y their respective officers thereunto duly authorized.</w:t>
      </w:r>
    </w:p>
    <w:p w14:paraId="44FD3320" w14:textId="77777777" w:rsidR="00F93716" w:rsidRDefault="00F93716">
      <w:pPr>
        <w:rPr>
          <w:rFonts w:ascii="Times New Roman" w:hAnsi="Times New Roman" w:cs="Times New Roman"/>
          <w:color w:val="000000"/>
          <w:sz w:val="20"/>
          <w:szCs w:val="20"/>
        </w:rPr>
      </w:pPr>
    </w:p>
    <w:p w14:paraId="409F37A1" w14:textId="77777777" w:rsidR="00F93716" w:rsidRDefault="0035330E">
      <w:pPr>
        <w:rPr>
          <w:rFonts w:ascii="Times New Roman" w:hAnsi="Times New Roman" w:cs="Times New Roman"/>
          <w:color w:val="000000"/>
        </w:rPr>
      </w:pPr>
      <w:r>
        <w:rPr>
          <w:rFonts w:ascii="Times New Roman" w:hAnsi="Times New Roman" w:cs="Times New Roman"/>
          <w:color w:val="000000"/>
        </w:rPr>
        <w:t>TEMPLE CB, LLC</w:t>
      </w:r>
    </w:p>
    <w:p w14:paraId="3725EFA2" w14:textId="77777777" w:rsidR="00F93716" w:rsidRDefault="0035330E">
      <w:pPr>
        <w:ind w:hanging="30"/>
        <w:rPr>
          <w:rFonts w:ascii="Times New Roman" w:hAnsi="Times New Roman" w:cs="Times New Roman"/>
          <w:color w:val="000000"/>
        </w:rPr>
      </w:pPr>
      <w:r>
        <w:rPr>
          <w:rFonts w:ascii="Times New Roman" w:hAnsi="Times New Roman" w:cs="Times New Roman"/>
          <w:color w:val="000000"/>
        </w:rPr>
        <w:t>OKRA ENERGY, INC.</w:t>
      </w:r>
    </w:p>
    <w:p w14:paraId="4566F304" w14:textId="77777777" w:rsidR="00F93716" w:rsidRDefault="00F93716">
      <w:pPr>
        <w:rPr>
          <w:rFonts w:ascii="Times New Roman" w:hAnsi="Times New Roman" w:cs="Times New Roman"/>
          <w:color w:val="000000"/>
          <w:sz w:val="20"/>
          <w:szCs w:val="20"/>
        </w:rPr>
      </w:pPr>
    </w:p>
    <w:p w14:paraId="1985C024" w14:textId="77777777" w:rsidR="00F93716" w:rsidRDefault="00F93716">
      <w:pPr>
        <w:rPr>
          <w:rFonts w:ascii="Times New Roman" w:hAnsi="Times New Roman" w:cs="Times New Roman"/>
          <w:color w:val="000000"/>
          <w:sz w:val="20"/>
          <w:szCs w:val="20"/>
        </w:rPr>
      </w:pPr>
    </w:p>
    <w:p w14:paraId="3B28D6D5" w14:textId="77777777" w:rsidR="00F93716" w:rsidRDefault="00F93716">
      <w:pPr>
        <w:rPr>
          <w:rFonts w:ascii="Times New Roman" w:hAnsi="Times New Roman" w:cs="Times New Roman"/>
          <w:color w:val="000000"/>
          <w:sz w:val="20"/>
          <w:szCs w:val="20"/>
        </w:rPr>
      </w:pPr>
    </w:p>
    <w:p w14:paraId="28C6743C" w14:textId="77777777" w:rsidR="00F93716" w:rsidRDefault="0035330E">
      <w:pPr>
        <w:rPr>
          <w:rFonts w:ascii="Times New Roman" w:hAnsi="Times New Roman" w:cs="Times New Roman"/>
          <w:color w:val="000000"/>
        </w:rPr>
      </w:pPr>
      <w:r>
        <w:rPr>
          <w:rFonts w:ascii="Times New Roman" w:hAnsi="Times New Roman" w:cs="Times New Roman"/>
          <w:color w:val="000000"/>
        </w:rPr>
        <w:t>/s/ Jay Hooper</w:t>
      </w:r>
    </w:p>
    <w:p w14:paraId="6065E6E1" w14:textId="77777777" w:rsidR="00F93716" w:rsidRDefault="0035330E">
      <w:pPr>
        <w:ind w:hanging="30"/>
        <w:rPr>
          <w:rFonts w:ascii="Times New Roman" w:hAnsi="Times New Roman" w:cs="Times New Roman"/>
          <w:color w:val="000000"/>
        </w:rPr>
      </w:pPr>
      <w:r>
        <w:rPr>
          <w:rFonts w:ascii="Times New Roman" w:hAnsi="Times New Roman" w:cs="Times New Roman"/>
          <w:color w:val="000000"/>
        </w:rPr>
        <w:t>Jay Hooper</w:t>
      </w:r>
    </w:p>
    <w:p w14:paraId="405731B6" w14:textId="77777777" w:rsidR="00F93716" w:rsidRDefault="0035330E">
      <w:pPr>
        <w:rPr>
          <w:rFonts w:ascii="Times New Roman" w:hAnsi="Times New Roman" w:cs="Times New Roman"/>
          <w:color w:val="000000"/>
        </w:rPr>
      </w:pPr>
      <w:r>
        <w:rPr>
          <w:rFonts w:ascii="Times New Roman" w:hAnsi="Times New Roman" w:cs="Times New Roman"/>
          <w:color w:val="000000"/>
        </w:rPr>
        <w:t>Jay Hooper, Manager                     </w:t>
      </w:r>
    </w:p>
    <w:p w14:paraId="6C1AE323" w14:textId="77777777" w:rsidR="00F93716" w:rsidRDefault="0035330E">
      <w:pPr>
        <w:ind w:hanging="30"/>
        <w:rPr>
          <w:rFonts w:ascii="Times New Roman" w:hAnsi="Times New Roman" w:cs="Times New Roman"/>
          <w:color w:val="000000"/>
        </w:rPr>
      </w:pPr>
      <w:r>
        <w:rPr>
          <w:rFonts w:ascii="Times New Roman" w:hAnsi="Times New Roman" w:cs="Times New Roman"/>
          <w:color w:val="000000"/>
        </w:rPr>
        <w:t>Jay Hooper, President</w:t>
      </w:r>
    </w:p>
    <w:p w14:paraId="5E88B59E" w14:textId="77777777" w:rsidR="00F93716" w:rsidRDefault="00F93716">
      <w:pPr>
        <w:rPr>
          <w:rFonts w:ascii="Times New Roman" w:hAnsi="Times New Roman" w:cs="Times New Roman"/>
          <w:color w:val="000000"/>
          <w:sz w:val="20"/>
          <w:szCs w:val="20"/>
        </w:rPr>
      </w:pPr>
    </w:p>
    <w:p w14:paraId="3DAC4AA3" w14:textId="77777777" w:rsidR="00F93716" w:rsidRDefault="0035330E">
      <w:pPr>
        <w:spacing w:line="240" w:lineRule="atLeast"/>
        <w:ind w:firstLine="5040"/>
        <w:rPr>
          <w:rFonts w:ascii="Arial" w:hAnsi="Arial" w:cs="Arial"/>
          <w:color w:val="000000"/>
        </w:rPr>
      </w:pPr>
      <w:r>
        <w:rPr>
          <w:rFonts w:ascii="Arial" w:hAnsi="Arial" w:cs="Arial"/>
          <w:color w:val="000000"/>
        </w:rPr>
        <w:t> </w:t>
      </w:r>
    </w:p>
    <w:p w14:paraId="15B819B2" w14:textId="77777777" w:rsidR="00F93716" w:rsidRDefault="0035330E">
      <w:pPr>
        <w:spacing w:line="240" w:lineRule="atLeast"/>
        <w:rPr>
          <w:rFonts w:ascii="Times New Roman" w:hAnsi="Times New Roman" w:cs="Times New Roman"/>
          <w:color w:val="000000"/>
        </w:rPr>
      </w:pPr>
      <w:r>
        <w:rPr>
          <w:rFonts w:ascii="Times New Roman" w:hAnsi="Times New Roman" w:cs="Times New Roman"/>
          <w:color w:val="000000"/>
        </w:rPr>
        <w:t>STATE OF CALIFORNIA</w:t>
      </w:r>
    </w:p>
    <w:p w14:paraId="52BE8A45" w14:textId="77777777" w:rsidR="00F93716" w:rsidRDefault="0035330E">
      <w:pPr>
        <w:spacing w:line="240" w:lineRule="atLeast"/>
        <w:ind w:hanging="30"/>
        <w:rPr>
          <w:rFonts w:ascii="Times New Roman" w:hAnsi="Times New Roman" w:cs="Times New Roman"/>
          <w:color w:val="000000"/>
        </w:rPr>
      </w:pPr>
      <w:r>
        <w:rPr>
          <w:rFonts w:ascii="Times New Roman" w:hAnsi="Times New Roman" w:cs="Times New Roman"/>
          <w:color w:val="000000"/>
        </w:rPr>
        <w:t>}</w:t>
      </w:r>
    </w:p>
    <w:p w14:paraId="72CB5347" w14:textId="77777777" w:rsidR="00F93716" w:rsidRDefault="0035330E">
      <w:pPr>
        <w:spacing w:line="240" w:lineRule="atLeast"/>
        <w:ind w:firstLine="3600"/>
        <w:rPr>
          <w:rFonts w:ascii="Times New Roman" w:hAnsi="Times New Roman" w:cs="Times New Roman"/>
          <w:color w:val="000000"/>
        </w:rPr>
      </w:pPr>
      <w:r>
        <w:rPr>
          <w:rFonts w:ascii="Times New Roman" w:hAnsi="Times New Roman" w:cs="Times New Roman"/>
          <w:color w:val="000000"/>
        </w:rPr>
        <w:t>}</w:t>
      </w:r>
    </w:p>
    <w:p w14:paraId="7D46BF4E" w14:textId="77777777" w:rsidR="00F93716" w:rsidRDefault="0035330E">
      <w:pPr>
        <w:spacing w:line="240" w:lineRule="atLeast"/>
        <w:ind w:hanging="30"/>
        <w:rPr>
          <w:rFonts w:ascii="Times New Roman" w:hAnsi="Times New Roman" w:cs="Times New Roman"/>
          <w:color w:val="000000"/>
        </w:rPr>
      </w:pPr>
      <w:r>
        <w:rPr>
          <w:rFonts w:ascii="Times New Roman" w:hAnsi="Times New Roman" w:cs="Times New Roman"/>
          <w:color w:val="000000"/>
        </w:rPr>
        <w:t>ss.</w:t>
      </w:r>
    </w:p>
    <w:p w14:paraId="1E25FE90" w14:textId="77777777" w:rsidR="00F93716" w:rsidRDefault="0035330E">
      <w:pPr>
        <w:spacing w:line="240" w:lineRule="atLeast"/>
        <w:rPr>
          <w:rFonts w:ascii="Times New Roman" w:hAnsi="Times New Roman" w:cs="Times New Roman"/>
          <w:color w:val="000000"/>
        </w:rPr>
      </w:pPr>
      <w:r>
        <w:rPr>
          <w:rFonts w:ascii="Times New Roman" w:hAnsi="Times New Roman" w:cs="Times New Roman"/>
          <w:color w:val="000000"/>
        </w:rPr>
        <w:t>COUNTY OF LOS ANGELES          }</w:t>
      </w:r>
    </w:p>
    <w:p w14:paraId="32A38B18" w14:textId="77777777" w:rsidR="00F93716" w:rsidRDefault="00F93716">
      <w:pPr>
        <w:spacing w:line="240" w:lineRule="atLeast"/>
        <w:rPr>
          <w:rFonts w:ascii="Times New Roman" w:hAnsi="Times New Roman" w:cs="Times New Roman"/>
          <w:color w:val="000000"/>
          <w:sz w:val="20"/>
          <w:szCs w:val="20"/>
        </w:rPr>
      </w:pPr>
    </w:p>
    <w:p w14:paraId="471BD4B6" w14:textId="77777777" w:rsidR="00F93716" w:rsidRDefault="0035330E">
      <w:pPr>
        <w:spacing w:line="240" w:lineRule="atLeast"/>
        <w:ind w:firstLine="742"/>
        <w:rPr>
          <w:rFonts w:ascii="Times New Roman" w:hAnsi="Times New Roman" w:cs="Times New Roman"/>
          <w:color w:val="000000"/>
        </w:rPr>
      </w:pPr>
      <w:r>
        <w:rPr>
          <w:rFonts w:ascii="Times New Roman" w:hAnsi="Times New Roman" w:cs="Times New Roman"/>
          <w:color w:val="000000"/>
        </w:rPr>
        <w:t xml:space="preserve">On </w:t>
      </w:r>
      <w:r>
        <w:rPr>
          <w:rFonts w:ascii="Times New Roman" w:hAnsi="Times New Roman" w:cs="Times New Roman"/>
          <w:color w:val="000000"/>
        </w:rPr>
        <w:t>this __ day of  December,  2013, before me, the undersigned, a Notary Public in and for said County and State, residing therein, duly commissioned and sworn, personally appeared  Jay Hooper, personally known to me (or proved to me on the basis of satisfact</w:t>
      </w:r>
      <w:r>
        <w:rPr>
          <w:rFonts w:ascii="Times New Roman" w:hAnsi="Times New Roman" w:cs="Times New Roman"/>
          <w:color w:val="000000"/>
        </w:rPr>
        <w:t>ory evidence) to be the person whose name is subscribed to the within instrument and acknowledged to me that he executed the same in his authorized capacity, and that by his signature on the instrument the person, or the entity upon behalf of which the per</w:t>
      </w:r>
      <w:r>
        <w:rPr>
          <w:rFonts w:ascii="Times New Roman" w:hAnsi="Times New Roman" w:cs="Times New Roman"/>
          <w:color w:val="000000"/>
        </w:rPr>
        <w:t>son acted, executed the instrument.</w:t>
      </w:r>
    </w:p>
    <w:p w14:paraId="11BC1E6A" w14:textId="77777777" w:rsidR="00F93716" w:rsidRDefault="00F93716">
      <w:pPr>
        <w:spacing w:line="240" w:lineRule="atLeast"/>
        <w:rPr>
          <w:rFonts w:ascii="Times New Roman" w:hAnsi="Times New Roman" w:cs="Times New Roman"/>
          <w:color w:val="000000"/>
          <w:sz w:val="20"/>
          <w:szCs w:val="20"/>
        </w:rPr>
      </w:pPr>
    </w:p>
    <w:p w14:paraId="78E7893E" w14:textId="77777777" w:rsidR="00F93716" w:rsidRDefault="0035330E">
      <w:pPr>
        <w:spacing w:line="240" w:lineRule="atLeast"/>
        <w:ind w:firstLine="742"/>
        <w:rPr>
          <w:rFonts w:ascii="Times New Roman" w:hAnsi="Times New Roman" w:cs="Times New Roman"/>
          <w:color w:val="000000"/>
        </w:rPr>
      </w:pPr>
      <w:r>
        <w:rPr>
          <w:rFonts w:ascii="Times New Roman" w:hAnsi="Times New Roman" w:cs="Times New Roman"/>
          <w:color w:val="000000"/>
        </w:rPr>
        <w:t>WITNESS my hand and official seal.</w:t>
      </w:r>
    </w:p>
    <w:p w14:paraId="65890D53" w14:textId="77777777" w:rsidR="00F93716" w:rsidRDefault="00F93716">
      <w:pPr>
        <w:spacing w:line="240" w:lineRule="atLeast"/>
        <w:rPr>
          <w:rFonts w:ascii="Times New Roman" w:hAnsi="Times New Roman" w:cs="Times New Roman"/>
          <w:color w:val="000000"/>
          <w:sz w:val="20"/>
          <w:szCs w:val="20"/>
        </w:rPr>
      </w:pPr>
    </w:p>
    <w:p w14:paraId="55D12874" w14:textId="77777777" w:rsidR="00F93716" w:rsidRDefault="0035330E">
      <w:pPr>
        <w:spacing w:line="240" w:lineRule="atLeast"/>
        <w:ind w:firstLine="5040"/>
        <w:rPr>
          <w:rFonts w:ascii="Times New Roman" w:hAnsi="Times New Roman" w:cs="Times New Roman"/>
          <w:color w:val="000000"/>
        </w:rPr>
      </w:pPr>
      <w:r>
        <w:rPr>
          <w:rFonts w:ascii="Times New Roman" w:hAnsi="Times New Roman" w:cs="Times New Roman"/>
          <w:color w:val="000000"/>
        </w:rPr>
        <w:t>Signature:</w:t>
      </w:r>
    </w:p>
    <w:p w14:paraId="5409DB48" w14:textId="77777777" w:rsidR="00F93716" w:rsidRDefault="00F93716">
      <w:pPr>
        <w:spacing w:line="240" w:lineRule="atLeast"/>
        <w:rPr>
          <w:rFonts w:ascii="Times New Roman" w:hAnsi="Times New Roman" w:cs="Times New Roman"/>
          <w:color w:val="000000"/>
          <w:sz w:val="20"/>
          <w:szCs w:val="20"/>
        </w:rPr>
      </w:pPr>
    </w:p>
    <w:p w14:paraId="192E3DA3" w14:textId="77777777" w:rsidR="00F93716" w:rsidRDefault="0035330E">
      <w:pPr>
        <w:spacing w:line="240" w:lineRule="atLeast"/>
        <w:ind w:firstLine="5040"/>
        <w:rPr>
          <w:rFonts w:ascii="Times New Roman" w:hAnsi="Times New Roman" w:cs="Times New Roman"/>
          <w:color w:val="000000"/>
        </w:rPr>
      </w:pPr>
      <w:r>
        <w:rPr>
          <w:rFonts w:ascii="Times New Roman" w:hAnsi="Times New Roman" w:cs="Times New Roman"/>
          <w:color w:val="000000"/>
        </w:rPr>
        <w:t>Name (typed or printed)</w:t>
      </w:r>
    </w:p>
    <w:p w14:paraId="1DFF5FF2" w14:textId="77777777" w:rsidR="00F93716" w:rsidRDefault="00F93716">
      <w:pPr>
        <w:spacing w:line="240" w:lineRule="atLeast"/>
        <w:rPr>
          <w:rFonts w:ascii="Times New Roman" w:hAnsi="Times New Roman" w:cs="Times New Roman"/>
          <w:color w:val="000000"/>
          <w:sz w:val="20"/>
          <w:szCs w:val="20"/>
        </w:rPr>
      </w:pPr>
    </w:p>
    <w:p w14:paraId="69109690" w14:textId="77777777" w:rsidR="00F93716" w:rsidRDefault="0035330E">
      <w:pPr>
        <w:spacing w:line="240" w:lineRule="atLeast"/>
        <w:ind w:firstLine="5040"/>
        <w:rPr>
          <w:rFonts w:ascii="Times New Roman" w:hAnsi="Times New Roman" w:cs="Times New Roman"/>
          <w:color w:val="000000"/>
        </w:rPr>
      </w:pPr>
      <w:r>
        <w:rPr>
          <w:rFonts w:ascii="Times New Roman" w:hAnsi="Times New Roman" w:cs="Times New Roman"/>
          <w:color w:val="000000"/>
        </w:rPr>
        <w:t>My Commission expires:</w:t>
      </w:r>
    </w:p>
    <w:p w14:paraId="3C6CEF60" w14:textId="77777777" w:rsidR="00F93716" w:rsidRDefault="00F93716">
      <w:pPr>
        <w:rPr>
          <w:rFonts w:ascii="Times New Roman" w:hAnsi="Times New Roman" w:cs="Times New Roman"/>
          <w:color w:val="000000"/>
          <w:sz w:val="20"/>
          <w:szCs w:val="20"/>
        </w:rPr>
      </w:pPr>
    </w:p>
    <w:p w14:paraId="3A280048" w14:textId="77777777" w:rsidR="00F93716" w:rsidRDefault="00F93716">
      <w:pPr>
        <w:rPr>
          <w:rFonts w:ascii="Times New Roman" w:hAnsi="Times New Roman" w:cs="Times New Roman"/>
          <w:color w:val="000000"/>
          <w:sz w:val="20"/>
          <w:szCs w:val="20"/>
        </w:rPr>
      </w:pPr>
    </w:p>
    <w:p w14:paraId="2B9F8BCC" w14:textId="77777777" w:rsidR="00F93716" w:rsidRDefault="00F93716">
      <w:pPr>
        <w:rPr>
          <w:rFonts w:ascii="Times New Roman" w:hAnsi="Times New Roman" w:cs="Times New Roman"/>
          <w:color w:val="000000"/>
          <w:sz w:val="20"/>
          <w:szCs w:val="20"/>
        </w:rPr>
      </w:pPr>
    </w:p>
    <w:p w14:paraId="22C2C915" w14:textId="77777777" w:rsidR="00F93716" w:rsidRDefault="00F93716">
      <w:pPr>
        <w:rPr>
          <w:rFonts w:ascii="Times New Roman" w:hAnsi="Times New Roman" w:cs="Times New Roman"/>
          <w:color w:val="000000"/>
          <w:sz w:val="20"/>
          <w:szCs w:val="20"/>
        </w:rPr>
      </w:pPr>
    </w:p>
    <w:p w14:paraId="25A8F868" w14:textId="77777777" w:rsidR="00F93716" w:rsidRDefault="00F93716">
      <w:pPr>
        <w:rPr>
          <w:rFonts w:ascii="Times New Roman" w:hAnsi="Times New Roman" w:cs="Times New Roman"/>
          <w:color w:val="000000"/>
          <w:sz w:val="20"/>
          <w:szCs w:val="20"/>
        </w:rPr>
      </w:pPr>
    </w:p>
    <w:p w14:paraId="5E4E7616" w14:textId="77777777" w:rsidR="00F93716" w:rsidRDefault="0035330E">
      <w:pPr>
        <w:jc w:val="center"/>
        <w:rPr>
          <w:rFonts w:ascii="Times New Roman" w:hAnsi="Times New Roman" w:cs="Times New Roman"/>
          <w:color w:val="000000"/>
        </w:rPr>
      </w:pPr>
      <w:r>
        <w:rPr>
          <w:rFonts w:ascii="Times New Roman" w:hAnsi="Times New Roman" w:cs="Times New Roman"/>
          <w:color w:val="000000"/>
        </w:rPr>
        <w:t>EXHIBIT "A" LEGAL DESCRIPTION</w:t>
      </w:r>
    </w:p>
    <w:p w14:paraId="03150EB3" w14:textId="77777777" w:rsidR="00F93716" w:rsidRDefault="00F93716">
      <w:pPr>
        <w:rPr>
          <w:rFonts w:ascii="Times New Roman" w:hAnsi="Times New Roman" w:cs="Times New Roman"/>
          <w:color w:val="000000"/>
          <w:sz w:val="20"/>
          <w:szCs w:val="20"/>
        </w:rPr>
      </w:pPr>
    </w:p>
    <w:p w14:paraId="59E1A14C" w14:textId="77777777" w:rsidR="00F93716" w:rsidRDefault="0035330E">
      <w:pPr>
        <w:rPr>
          <w:rFonts w:ascii="Times New Roman" w:hAnsi="Times New Roman" w:cs="Times New Roman"/>
          <w:color w:val="000000"/>
        </w:rPr>
      </w:pPr>
      <w:r>
        <w:rPr>
          <w:rFonts w:ascii="Times New Roman" w:hAnsi="Times New Roman" w:cs="Times New Roman"/>
          <w:color w:val="000000"/>
        </w:rPr>
        <w:t>The following described real property, together with all improvements thereon:</w:t>
      </w:r>
    </w:p>
    <w:p w14:paraId="3FF5CA43" w14:textId="77777777" w:rsidR="00F93716" w:rsidRDefault="00F93716">
      <w:pPr>
        <w:rPr>
          <w:rFonts w:ascii="Times New Roman" w:hAnsi="Times New Roman" w:cs="Times New Roman"/>
          <w:color w:val="000000"/>
          <w:sz w:val="20"/>
          <w:szCs w:val="20"/>
        </w:rPr>
      </w:pPr>
    </w:p>
    <w:p w14:paraId="535D3B2A" w14:textId="77777777" w:rsidR="00F93716" w:rsidRDefault="00F93716">
      <w:pPr>
        <w:rPr>
          <w:rFonts w:ascii="Times New Roman" w:hAnsi="Times New Roman" w:cs="Times New Roman"/>
          <w:color w:val="000000"/>
          <w:sz w:val="20"/>
          <w:szCs w:val="20"/>
        </w:rPr>
      </w:pPr>
    </w:p>
    <w:p w14:paraId="3AB39765" w14:textId="77777777" w:rsidR="00F93716" w:rsidRDefault="00F93716">
      <w:pPr>
        <w:rPr>
          <w:rFonts w:ascii="Times New Roman" w:hAnsi="Times New Roman" w:cs="Times New Roman"/>
          <w:color w:val="000000"/>
          <w:sz w:val="20"/>
          <w:szCs w:val="20"/>
        </w:rPr>
      </w:pPr>
    </w:p>
    <w:p w14:paraId="16C3CF11" w14:textId="77777777" w:rsidR="00F93716" w:rsidRDefault="00F93716">
      <w:pPr>
        <w:rPr>
          <w:rFonts w:ascii="Times New Roman" w:hAnsi="Times New Roman" w:cs="Times New Roman"/>
          <w:color w:val="000000"/>
          <w:sz w:val="20"/>
          <w:szCs w:val="20"/>
        </w:rPr>
      </w:pPr>
    </w:p>
    <w:p w14:paraId="70EB7CB0" w14:textId="77777777" w:rsidR="00F93716" w:rsidRDefault="00F93716">
      <w:pPr>
        <w:rPr>
          <w:rFonts w:ascii="Times New Roman" w:hAnsi="Times New Roman" w:cs="Times New Roman"/>
          <w:color w:val="000000"/>
          <w:sz w:val="20"/>
          <w:szCs w:val="20"/>
        </w:rPr>
      </w:pPr>
    </w:p>
    <w:p w14:paraId="151B7103" w14:textId="77777777" w:rsidR="00F93716" w:rsidRDefault="00F93716">
      <w:pPr>
        <w:rPr>
          <w:rFonts w:ascii="Times New Roman" w:hAnsi="Times New Roman" w:cs="Times New Roman"/>
          <w:color w:val="000000"/>
          <w:sz w:val="20"/>
          <w:szCs w:val="20"/>
        </w:rPr>
      </w:pPr>
    </w:p>
    <w:p w14:paraId="58CB4A58" w14:textId="77777777" w:rsidR="00F93716" w:rsidRDefault="00F93716">
      <w:pPr>
        <w:rPr>
          <w:rFonts w:ascii="Times New Roman" w:hAnsi="Times New Roman" w:cs="Times New Roman"/>
          <w:color w:val="000000"/>
          <w:sz w:val="20"/>
          <w:szCs w:val="20"/>
        </w:rPr>
      </w:pPr>
    </w:p>
    <w:p w14:paraId="09EFEC09" w14:textId="77777777" w:rsidR="00F93716" w:rsidRDefault="00F93716">
      <w:pPr>
        <w:rPr>
          <w:rFonts w:ascii="Times New Roman" w:hAnsi="Times New Roman" w:cs="Times New Roman"/>
          <w:color w:val="000000"/>
          <w:sz w:val="20"/>
          <w:szCs w:val="20"/>
        </w:rPr>
      </w:pPr>
    </w:p>
    <w:p w14:paraId="543ED57B" w14:textId="77777777" w:rsidR="00F93716" w:rsidRDefault="00F93716">
      <w:pPr>
        <w:rPr>
          <w:rFonts w:ascii="Times New Roman" w:hAnsi="Times New Roman" w:cs="Times New Roman"/>
          <w:color w:val="000000"/>
          <w:sz w:val="20"/>
          <w:szCs w:val="20"/>
        </w:rPr>
      </w:pPr>
    </w:p>
    <w:p w14:paraId="0990C314" w14:textId="77777777" w:rsidR="00F93716" w:rsidRDefault="00F93716">
      <w:pPr>
        <w:rPr>
          <w:rFonts w:ascii="Times New Roman" w:hAnsi="Times New Roman" w:cs="Times New Roman"/>
          <w:color w:val="000000"/>
          <w:sz w:val="20"/>
          <w:szCs w:val="20"/>
        </w:rPr>
      </w:pPr>
    </w:p>
    <w:p w14:paraId="11987F41" w14:textId="77777777" w:rsidR="00F93716" w:rsidRDefault="00F93716">
      <w:pPr>
        <w:rPr>
          <w:rFonts w:ascii="Times New Roman" w:hAnsi="Times New Roman" w:cs="Times New Roman"/>
          <w:color w:val="000000"/>
          <w:sz w:val="20"/>
          <w:szCs w:val="20"/>
        </w:rPr>
      </w:pPr>
    </w:p>
    <w:p w14:paraId="2256A1CE" w14:textId="77777777" w:rsidR="00F93716" w:rsidRDefault="00F93716">
      <w:pPr>
        <w:rPr>
          <w:rFonts w:ascii="Times New Roman" w:hAnsi="Times New Roman" w:cs="Times New Roman"/>
          <w:color w:val="000000"/>
          <w:sz w:val="20"/>
          <w:szCs w:val="20"/>
        </w:rPr>
      </w:pPr>
    </w:p>
    <w:p w14:paraId="708A105C" w14:textId="77777777" w:rsidR="00F93716" w:rsidRDefault="00F93716">
      <w:pPr>
        <w:rPr>
          <w:rFonts w:ascii="Times New Roman" w:hAnsi="Times New Roman" w:cs="Times New Roman"/>
          <w:color w:val="000000"/>
          <w:sz w:val="20"/>
          <w:szCs w:val="20"/>
        </w:rPr>
      </w:pPr>
    </w:p>
    <w:p w14:paraId="7BA27FEC" w14:textId="77777777" w:rsidR="00F93716" w:rsidRDefault="00F93716">
      <w:pPr>
        <w:rPr>
          <w:rFonts w:ascii="Times New Roman" w:hAnsi="Times New Roman" w:cs="Times New Roman"/>
          <w:color w:val="000000"/>
          <w:sz w:val="20"/>
          <w:szCs w:val="20"/>
        </w:rPr>
      </w:pPr>
    </w:p>
    <w:p w14:paraId="24126D28" w14:textId="77777777" w:rsidR="00F93716" w:rsidRDefault="00F93716">
      <w:pPr>
        <w:rPr>
          <w:rFonts w:ascii="Times New Roman" w:hAnsi="Times New Roman" w:cs="Times New Roman"/>
          <w:color w:val="000000"/>
          <w:sz w:val="20"/>
          <w:szCs w:val="20"/>
        </w:rPr>
      </w:pPr>
    </w:p>
    <w:p w14:paraId="71F26B13" w14:textId="77777777" w:rsidR="00F93716" w:rsidRDefault="00F93716">
      <w:pPr>
        <w:rPr>
          <w:rFonts w:ascii="Times New Roman" w:hAnsi="Times New Roman" w:cs="Times New Roman"/>
          <w:color w:val="000000"/>
          <w:sz w:val="20"/>
          <w:szCs w:val="20"/>
        </w:rPr>
      </w:pPr>
    </w:p>
    <w:p w14:paraId="7C02A60B" w14:textId="77777777" w:rsidR="00F93716" w:rsidRDefault="00F93716">
      <w:pPr>
        <w:rPr>
          <w:rFonts w:ascii="Times New Roman" w:hAnsi="Times New Roman" w:cs="Times New Roman"/>
          <w:color w:val="000000"/>
          <w:sz w:val="20"/>
          <w:szCs w:val="20"/>
        </w:rPr>
      </w:pPr>
    </w:p>
    <w:p w14:paraId="0CA8F4CD" w14:textId="77777777" w:rsidR="00F93716" w:rsidRDefault="00F93716">
      <w:pPr>
        <w:rPr>
          <w:rFonts w:ascii="Times New Roman" w:hAnsi="Times New Roman" w:cs="Times New Roman"/>
          <w:color w:val="000000"/>
          <w:sz w:val="20"/>
          <w:szCs w:val="20"/>
        </w:rPr>
      </w:pPr>
    </w:p>
    <w:p w14:paraId="48C4193D" w14:textId="77777777" w:rsidR="00F93716" w:rsidRDefault="00F93716">
      <w:pPr>
        <w:rPr>
          <w:rFonts w:ascii="Times New Roman" w:hAnsi="Times New Roman" w:cs="Times New Roman"/>
          <w:color w:val="000000"/>
          <w:sz w:val="20"/>
          <w:szCs w:val="20"/>
        </w:rPr>
      </w:pPr>
    </w:p>
    <w:p w14:paraId="26091EEA" w14:textId="77777777" w:rsidR="00F93716" w:rsidRDefault="00F93716">
      <w:pPr>
        <w:rPr>
          <w:rFonts w:ascii="Times New Roman" w:hAnsi="Times New Roman" w:cs="Times New Roman"/>
          <w:color w:val="000000"/>
          <w:sz w:val="20"/>
          <w:szCs w:val="20"/>
        </w:rPr>
      </w:pPr>
    </w:p>
    <w:p w14:paraId="46F3C41C" w14:textId="77777777" w:rsidR="00F93716" w:rsidRDefault="00F93716">
      <w:pPr>
        <w:rPr>
          <w:rFonts w:ascii="Times New Roman" w:hAnsi="Times New Roman" w:cs="Times New Roman"/>
          <w:color w:val="000000"/>
          <w:sz w:val="20"/>
          <w:szCs w:val="20"/>
        </w:rPr>
      </w:pPr>
    </w:p>
    <w:p w14:paraId="10B73C7E" w14:textId="77777777" w:rsidR="00F93716" w:rsidRDefault="0035330E">
      <w:pPr>
        <w:rPr>
          <w:rFonts w:ascii="Times New Roman" w:hAnsi="Times New Roman" w:cs="Times New Roman"/>
          <w:color w:val="000000"/>
        </w:rPr>
      </w:pPr>
      <w:r>
        <w:rPr>
          <w:rFonts w:ascii="Times New Roman" w:hAnsi="Times New Roman" w:cs="Times New Roman"/>
          <w:color w:val="000000"/>
        </w:rPr>
        <w:t>Initials:</w:t>
      </w:r>
    </w:p>
    <w:p w14:paraId="60986AD7" w14:textId="77777777" w:rsidR="00F93716" w:rsidRDefault="0035330E">
      <w:pPr>
        <w:rPr>
          <w:rFonts w:ascii="Times New Roman" w:hAnsi="Times New Roman" w:cs="Times New Roman"/>
          <w:color w:val="000000"/>
        </w:rPr>
      </w:pPr>
      <w:r>
        <w:rPr>
          <w:rFonts w:ascii="Times New Roman" w:hAnsi="Times New Roman" w:cs="Times New Roman"/>
          <w:color w:val="000000"/>
        </w:rPr>
        <w:t>LANDLORD  ______________</w:t>
      </w:r>
    </w:p>
    <w:p w14:paraId="5247955E" w14:textId="77777777" w:rsidR="00F93716" w:rsidRDefault="0035330E">
      <w:pPr>
        <w:rPr>
          <w:rFonts w:ascii="Times New Roman" w:hAnsi="Times New Roman" w:cs="Times New Roman"/>
          <w:color w:val="000000"/>
        </w:rPr>
      </w:pPr>
      <w:r>
        <w:rPr>
          <w:rFonts w:ascii="Times New Roman" w:hAnsi="Times New Roman" w:cs="Times New Roman"/>
          <w:color w:val="000000"/>
        </w:rPr>
        <w:t>TENANT   ______________</w:t>
      </w:r>
    </w:p>
    <w:p w14:paraId="1F3A1A22" w14:textId="77777777" w:rsidR="00F93716" w:rsidRDefault="00F93716">
      <w:pPr>
        <w:rPr>
          <w:rFonts w:ascii="Times New Roman" w:hAnsi="Times New Roman" w:cs="Times New Roman"/>
          <w:color w:val="000000"/>
          <w:sz w:val="20"/>
          <w:szCs w:val="20"/>
        </w:rPr>
      </w:pPr>
    </w:p>
    <w:p w14:paraId="13093BCF" w14:textId="77777777" w:rsidR="00F93716" w:rsidRDefault="00F93716">
      <w:pPr>
        <w:rPr>
          <w:rFonts w:ascii="Times New Roman" w:hAnsi="Times New Roman" w:cs="Times New Roman"/>
          <w:color w:val="000000"/>
          <w:sz w:val="20"/>
          <w:szCs w:val="20"/>
        </w:rPr>
      </w:pPr>
    </w:p>
    <w:p w14:paraId="6448232D" w14:textId="77777777" w:rsidR="00F93716" w:rsidRDefault="00F93716">
      <w:pPr>
        <w:rPr>
          <w:rFonts w:ascii="Times New Roman" w:hAnsi="Times New Roman" w:cs="Times New Roman"/>
          <w:color w:val="000000"/>
          <w:sz w:val="20"/>
          <w:szCs w:val="20"/>
        </w:rPr>
      </w:pPr>
    </w:p>
    <w:p w14:paraId="3E7A7148" w14:textId="77777777" w:rsidR="00F93716" w:rsidRDefault="00F93716">
      <w:pPr>
        <w:rPr>
          <w:rFonts w:ascii="Times New Roman" w:hAnsi="Times New Roman" w:cs="Times New Roman"/>
          <w:color w:val="000000"/>
          <w:sz w:val="20"/>
          <w:szCs w:val="20"/>
        </w:rPr>
      </w:pPr>
    </w:p>
    <w:p w14:paraId="7A589B43" w14:textId="77777777" w:rsidR="00F93716" w:rsidRDefault="00F93716">
      <w:pPr>
        <w:rPr>
          <w:rFonts w:ascii="Times New Roman" w:hAnsi="Times New Roman" w:cs="Times New Roman"/>
          <w:color w:val="000000"/>
          <w:sz w:val="20"/>
          <w:szCs w:val="20"/>
        </w:rPr>
      </w:pPr>
    </w:p>
    <w:p w14:paraId="34495DD0" w14:textId="77777777" w:rsidR="00F93716" w:rsidRDefault="00F93716">
      <w:pPr>
        <w:rPr>
          <w:rFonts w:ascii="Times New Roman" w:hAnsi="Times New Roman" w:cs="Times New Roman"/>
          <w:color w:val="000000"/>
          <w:sz w:val="20"/>
          <w:szCs w:val="20"/>
        </w:rPr>
      </w:pPr>
    </w:p>
    <w:p w14:paraId="7DA0D3CB" w14:textId="77777777" w:rsidR="00F93716" w:rsidRDefault="00F93716">
      <w:pPr>
        <w:rPr>
          <w:rFonts w:ascii="Times New Roman" w:hAnsi="Times New Roman" w:cs="Times New Roman"/>
          <w:color w:val="000000"/>
          <w:sz w:val="20"/>
          <w:szCs w:val="20"/>
        </w:rPr>
      </w:pPr>
    </w:p>
    <w:p w14:paraId="1DEA0DC8" w14:textId="77777777" w:rsidR="00F93716" w:rsidRDefault="00F93716">
      <w:pPr>
        <w:rPr>
          <w:rFonts w:ascii="Times New Roman" w:hAnsi="Times New Roman" w:cs="Times New Roman"/>
          <w:color w:val="000000"/>
          <w:sz w:val="20"/>
          <w:szCs w:val="20"/>
        </w:rPr>
      </w:pPr>
    </w:p>
    <w:p w14:paraId="371F6F06" w14:textId="77777777" w:rsidR="00F93716" w:rsidRDefault="00F93716">
      <w:pPr>
        <w:rPr>
          <w:rFonts w:ascii="Times New Roman" w:hAnsi="Times New Roman" w:cs="Times New Roman"/>
          <w:color w:val="000000"/>
          <w:sz w:val="20"/>
          <w:szCs w:val="20"/>
        </w:rPr>
      </w:pPr>
    </w:p>
    <w:p w14:paraId="4BF309F4" w14:textId="77777777" w:rsidR="00F93716" w:rsidRDefault="00F93716">
      <w:pPr>
        <w:rPr>
          <w:rFonts w:ascii="Times New Roman" w:hAnsi="Times New Roman" w:cs="Times New Roman"/>
          <w:color w:val="000000"/>
          <w:sz w:val="20"/>
          <w:szCs w:val="20"/>
        </w:rPr>
      </w:pPr>
    </w:p>
    <w:p w14:paraId="45D1A823" w14:textId="77777777" w:rsidR="00F93716" w:rsidRDefault="00F93716">
      <w:pPr>
        <w:rPr>
          <w:rFonts w:ascii="Times New Roman" w:hAnsi="Times New Roman" w:cs="Times New Roman"/>
          <w:color w:val="000000"/>
          <w:sz w:val="20"/>
          <w:szCs w:val="20"/>
        </w:rPr>
      </w:pPr>
    </w:p>
    <w:p w14:paraId="172C2008" w14:textId="77777777" w:rsidR="00F93716" w:rsidRDefault="00F93716">
      <w:pPr>
        <w:rPr>
          <w:rFonts w:ascii="Times New Roman" w:hAnsi="Times New Roman" w:cs="Times New Roman"/>
          <w:color w:val="000000"/>
          <w:sz w:val="20"/>
          <w:szCs w:val="20"/>
        </w:rPr>
      </w:pPr>
    </w:p>
    <w:p w14:paraId="12D59A2B" w14:textId="77777777" w:rsidR="00F93716" w:rsidRDefault="00F93716">
      <w:pPr>
        <w:rPr>
          <w:rFonts w:ascii="Times New Roman" w:hAnsi="Times New Roman" w:cs="Times New Roman"/>
          <w:color w:val="000000"/>
          <w:sz w:val="20"/>
          <w:szCs w:val="20"/>
        </w:rPr>
      </w:pPr>
    </w:p>
    <w:p w14:paraId="27880D22" w14:textId="77777777" w:rsidR="00F93716" w:rsidRDefault="00F93716">
      <w:pPr>
        <w:rPr>
          <w:rFonts w:ascii="Times New Roman" w:hAnsi="Times New Roman" w:cs="Times New Roman"/>
          <w:color w:val="000000"/>
          <w:sz w:val="20"/>
          <w:szCs w:val="20"/>
        </w:rPr>
      </w:pPr>
    </w:p>
    <w:p w14:paraId="296C9CF5" w14:textId="77777777" w:rsidR="00F93716" w:rsidRDefault="00F93716">
      <w:pPr>
        <w:rPr>
          <w:rFonts w:ascii="Times New Roman" w:hAnsi="Times New Roman" w:cs="Times New Roman"/>
          <w:color w:val="000000"/>
          <w:sz w:val="20"/>
          <w:szCs w:val="20"/>
        </w:rPr>
      </w:pPr>
    </w:p>
    <w:p w14:paraId="46CE210B" w14:textId="77777777" w:rsidR="00F93716" w:rsidRDefault="00F93716">
      <w:pPr>
        <w:rPr>
          <w:rFonts w:ascii="Times New Roman" w:hAnsi="Times New Roman" w:cs="Times New Roman"/>
          <w:color w:val="000000"/>
          <w:sz w:val="20"/>
          <w:szCs w:val="20"/>
        </w:rPr>
      </w:pPr>
    </w:p>
    <w:p w14:paraId="6CD68C1E" w14:textId="77777777" w:rsidR="00F93716" w:rsidRDefault="00F93716">
      <w:pPr>
        <w:rPr>
          <w:rFonts w:ascii="Times New Roman" w:hAnsi="Times New Roman" w:cs="Times New Roman"/>
          <w:color w:val="000000"/>
          <w:sz w:val="20"/>
          <w:szCs w:val="20"/>
        </w:rPr>
      </w:pPr>
    </w:p>
    <w:p w14:paraId="7DCA5507" w14:textId="77777777" w:rsidR="00F93716" w:rsidRDefault="0035330E">
      <w:pPr>
        <w:rPr>
          <w:rFonts w:ascii="Times New Roman" w:hAnsi="Times New Roman" w:cs="Times New Roman"/>
          <w:color w:val="000000"/>
        </w:rPr>
      </w:pPr>
      <w:r>
        <w:rPr>
          <w:rFonts w:ascii="Times New Roman" w:hAnsi="Times New Roman" w:cs="Times New Roman"/>
          <w:color w:val="000000"/>
        </w:rPr>
        <w:t>EXHIBIT "B" TENANT PLANS AND SPECIFICATIONS</w:t>
      </w:r>
    </w:p>
    <w:p w14:paraId="562CF0BE" w14:textId="77777777" w:rsidR="00F93716" w:rsidRDefault="00F93716">
      <w:pPr>
        <w:rPr>
          <w:rFonts w:ascii="Times New Roman" w:eastAsia="Times New Roman" w:hAnsi="Times New Roman" w:cs="Times New Roman"/>
        </w:rPr>
      </w:pPr>
    </w:p>
    <w:p w14:paraId="151C84F7" w14:textId="77777777" w:rsidR="00F93716" w:rsidRDefault="00F93716"/>
    <w:sectPr w:rsidR="00F93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D6592"/>
    <w:multiLevelType w:val="multilevel"/>
    <w:tmpl w:val="AC8CE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9366C2"/>
    <w:multiLevelType w:val="multilevel"/>
    <w:tmpl w:val="F73A20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Zukowski">
    <w15:presenceInfo w15:providerId="Windows Live" w15:userId="984ad8b06aaf9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01"/>
    <w:rsid w:val="0035330E"/>
    <w:rsid w:val="00556626"/>
    <w:rsid w:val="005900F8"/>
    <w:rsid w:val="00610D01"/>
    <w:rsid w:val="00A11EA4"/>
    <w:rsid w:val="00E15AF4"/>
    <w:rsid w:val="00F9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0A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D01"/>
    <w:pPr>
      <w:spacing w:before="100" w:beforeAutospacing="1" w:after="100" w:afterAutospacing="1"/>
    </w:pPr>
    <w:rPr>
      <w:rFonts w:ascii="Times New Roman" w:hAnsi="Times New Roman" w:cs="Times New Roman"/>
    </w:rPr>
  </w:style>
  <w:style w:type="character" w:customStyle="1" w:styleId="CommentReference">
    <w:name w:val="CommentReferen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59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21e9797d460b034f4313601efcf68efade0d42fa" Type="http://schemas.microsoft.com/office/2011/relationships/commentsIds" Target="NUL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fd704745a8963d7c12a33b0417f70bb5d306533a" Type="http://schemas.microsoft.com/office/2011/relationships/commentsIds" Target="NUL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B983-7A22-4DE5-BBDE-C4AB1D07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8979</Words>
  <Characters>51182</Characters>
  <Application>Microsoft Office Word</Application>
  <DocSecurity>0</DocSecurity>
  <Lines>426</Lines>
  <Paragraphs>120</Paragraphs>
  <ScaleCrop>false</ScaleCrop>
  <Company/>
  <LinksUpToDate>false</LinksUpToDate>
  <CharactersWithSpaces>60041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Frey</dc:creator>
  <cp:keywords/>
  <dc:description/>
  <cp:lastModifiedBy>Stefanie Zukowski</cp:lastModifiedBy>
  <cp:revision>2</cp:revision>
  <dcterms:created xsi:type="dcterms:W3CDTF">2020-04-06T16:51:00Z</dcterms:created>
  <dcterms:modified xsi:type="dcterms:W3CDTF">2020-04-06T16:51:00Z</dcterms:modified>
</cp:coreProperties>
</file>