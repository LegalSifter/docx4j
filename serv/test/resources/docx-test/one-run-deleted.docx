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320"/>
        <w:rPr>
          <w:highlight w:val="yellow"/>
        </w:rPr>
      </w:pPr>
      <w:bookmarkStart w:id="0" w:name="_GoBack"/>
      <w:bookmarkEnd w:id="0"/>
      <w:r>
        <w:rPr>
          <w:b/>
          <w:sz w:val="32"/>
        </w:rPr>
        <w:t xml:space="preserve"> </w:t>
      </w:r>
      <w:r>
        <w:rPr>
          <w:b/>
          <w:sz w:val="32"/>
        </w:rPr>
        <w:t>Non-Disclosure Agreement</w:t>
      </w:r>
    </w:p>
    <w:p>
      <w:pPr>
        <w:pStyle w:val="Normal"/>
        <w:tabs>
          <w:tab w:val="left" w:pos="720" w:leader="none"/>
          <w:tab w:val="left" w:pos="1440" w:leader="none"/>
        </w:tabs>
        <w:rPr>
          <w:sz w:val="22"/>
          <w:szCs w:val="22"/>
        </w:rPr>
      </w:pPr>
      <w:r>
        <w:rPr>
          <w:sz w:val="22"/>
          <w:szCs w:val="22"/>
        </w:rPr>
        <w:tab/>
        <w:t>T</w:t>
      </w:r>
      <w:del w:id="0" w:author="jason graham" w:date="2020-04-13T19:41:09Z">
        <w:r>
          <w:rPr>
            <w:sz w:val="22"/>
            <w:szCs w:val="22"/>
          </w:rPr>
          <w:delText>his Agreement is made as of the</w:delText>
        </w:r>
      </w:del>
      <w:r>
        <w:rPr>
          <w:sz w:val="22"/>
          <w:szCs w:val="22"/>
        </w:rPr>
        <w:t xml:space="preserve"> ___day of _______, 20_____ (“Effective Date”) by and between ________________________________, having offices at ____________________  and Carnegie Mellon University, having offices at 5000 Forbes Avenue, Pittsburgh, PA  15213 (“Carnegie Mellon”).</w:t>
      </w:r>
    </w:p>
    <w:p>
      <w:pPr>
        <w:pStyle w:val="Normal"/>
        <w:tabs>
          <w:tab w:val="left" w:pos="720" w:leader="none"/>
          <w:tab w:val="left" w:pos="1440" w:leader="none"/>
        </w:tabs>
        <w:rPr>
          <w:sz w:val="22"/>
          <w:szCs w:val="22"/>
        </w:rPr>
      </w:pPr>
      <w:r>
        <w:rPr>
          <w:sz w:val="22"/>
          <w:szCs w:val="22"/>
        </w:rPr>
        <w:tab/>
        <w:t xml:space="preserve">WHEREAS, for the pu                               rpose of furthering a potential research relationship between them, ________________________ and Carnegie Mellon (collectively referred to as the “Parties,” and each individually                                          referred to as a “Party”) have determined to establish terms governing the use and protection of certain Confidential Information (as defined below) that one Party (“Disclosing Party                                               ”) may disclose to the other Party (“Recipient”), which information in the case of ____________________________ relates generally to ______________________________ and in the case of Carnegie Mellon relates generally to ___________________________. </w:t>
      </w:r>
    </w:p>
    <w:p>
      <w:pPr>
        <w:pStyle w:val="Normal"/>
        <w:tabs>
          <w:tab w:val="left" w:pos="720" w:leader="none"/>
          <w:tab w:val="left" w:pos="1440" w:leader="none"/>
        </w:tabs>
        <w:rPr>
          <w:sz w:val="22"/>
          <w:szCs w:val="22"/>
        </w:rPr>
      </w:pPr>
      <w:r>
        <w:rPr>
          <w:sz w:val="22"/>
          <w:szCs w:val="22"/>
        </w:rPr>
        <w:tab/>
        <w:t>NOW THEREFORE, in                                            tending to be legally bound, the Parties agree as follows:</w:t>
      </w:r>
    </w:p>
    <w:p>
      <w:pPr>
        <w:pStyle w:val="Normal"/>
        <w:numPr>
          <w:ilvl w:val="0"/>
          <w:numId w:val="1"/>
        </w:numPr>
        <w:spacing w:before="0" w:after="240"/>
        <w:rPr>
          <w:sz w:val="22"/>
          <w:szCs w:val="22"/>
          <w:u w:val="single"/>
        </w:rPr>
      </w:pPr>
      <w:r>
        <w:rPr>
          <w:sz w:val="22"/>
          <w:szCs w:val="22"/>
          <w:u w:val="single"/>
        </w:rPr>
        <w:t>Confidential Information</w:t>
      </w:r>
      <w:r>
        <w:rPr>
          <w:sz w:val="22"/>
          <w:szCs w:val="22"/>
        </w:rPr>
        <w:t>.</w:t>
      </w:r>
    </w:p>
    <w:sectPr>
      <w:headerReference w:type="default" r:id="rId2"/>
      <w:headerReference w:type="first" r:id="rId3"/>
      <w:footerReference w:type="default" r:id="rId4"/>
      <w:footerReference w:type="first" r:id="rId5"/>
      <w:type w:val="nextPage"/>
      <w:pgSz w:w="12240" w:h="15840"/>
      <w:pgMar w:left="1440" w:right="1440" w:header="720" w:top="1440" w:footer="288" w:bottom="1440" w:gutter="0"/>
      <w:pgNumType w:start="1" w:fmt="decimal"/>
      <w:formProt w:val="false"/>
      <w:titlePg/>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rPr>
    </w:pPr>
    <w:r>
      <w:rPr>
        <w:sz w:val="20"/>
        <w:szCs w:val="20"/>
      </w:rPr>
      <w:t>Non-disclosure Agreement – v. 1.0</w:t>
    </w:r>
  </w:p>
  <w:p>
    <w:pPr>
      <w:pStyle w:val="Footer"/>
      <w:jc w:val="center"/>
      <w:rPr/>
    </w:pPr>
    <w:r>
      <w:rPr/>
      <w:fldChar w:fldCharType="begin"/>
    </w:r>
    <w:r>
      <w:rPr/>
      <w:instrText> PAGE </w:instrText>
    </w:r>
    <w:r>
      <w:rPr/>
      <w:fldChar w:fldCharType="separate"/>
    </w:r>
    <w:r>
      <w:rPr/>
      <w:t>2</w:t>
    </w:r>
    <w:r>
      <w:rPr/>
      <w:fldChar w:fldCharType="end"/>
    </w:r>
  </w:p>
  <w:p>
    <w:pPr>
      <w:pStyle w:val="Footer"/>
      <w:jc w:val="right"/>
      <w:rPr>
        <w:sz w:val="20"/>
        <w:szCs w:val="20"/>
      </w:rPr>
    </w:pPr>
    <w:r>
      <w:rPr>
        <w:sz w:val="20"/>
        <w:szCs w:val="20"/>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sz w:val="20"/>
        <w:szCs w:val="20"/>
      </w:rPr>
    </w:pPr>
    <w:r>
      <w:rPr>
        <w:sz w:val="20"/>
        <w:szCs w:val="20"/>
      </w:rPr>
      <w:t>Non-disclosure Agreement – v. 1.0</w:t>
    </w:r>
  </w:p>
  <w:p>
    <w:pPr>
      <w:pStyle w:val="Footer"/>
      <w:jc w:val="right"/>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1440" w:leader="none"/>
        <w:tab w:val="center" w:pos="4680" w:leader="none"/>
      </w:tabs>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
      <w:lvlJc w:val="left"/>
      <w:pPr>
        <w:tabs>
          <w:tab w:val="num" w:pos="720"/>
        </w:tabs>
        <w:ind w:left="720" w:hanging="720"/>
      </w:pPr>
      <w:rPr>
        <w:sz w:val="22"/>
        <w:i w:val="false"/>
        <w:u w:val="none"/>
        <w:b w:val="false"/>
        <w:szCs w:val="22"/>
      </w:rPr>
    </w:lvl>
    <w:lvl w:ilvl="1">
      <w:start w:val="1"/>
      <w:numFmt w:val="lowerLetter"/>
      <w:lvlText w:val="%2)   "/>
      <w:lvlJc w:val="left"/>
      <w:pPr>
        <w:tabs>
          <w:tab w:val="num" w:pos="1440"/>
        </w:tabs>
        <w:ind w:left="1440" w:hanging="720"/>
      </w:pPr>
      <w:rPr>
        <w:sz w:val="22"/>
        <w:i w:val="false"/>
        <w:b w:val="false"/>
        <w:szCs w:val="22"/>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6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209b"/>
    <w:pPr>
      <w:widowControl/>
      <w:tabs>
        <w:tab w:val="clear" w:pos="720"/>
        <w:tab w:val="left" w:pos="1440" w:leader="none"/>
      </w:tabs>
      <w:bidi w:val="0"/>
      <w:spacing w:lineRule="exact" w:line="240" w:before="0" w:after="240"/>
      <w:jc w:val="left"/>
    </w:pPr>
    <w:rPr>
      <w:rFonts w:ascii="Times New Roman" w:hAnsi="Times New Roman" w:eastAsia="Times New Roman"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4b209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4b209b"/>
    <w:rPr>
      <w:rFonts w:ascii="Times New Roman" w:hAnsi="Times New Roman" w:eastAsia="Times New Roman" w:cs="Times New Roman"/>
      <w:sz w:val="24"/>
      <w:szCs w:val="24"/>
    </w:rPr>
  </w:style>
  <w:style w:type="character" w:styleId="Pagenumber">
    <w:name w:val="page number"/>
    <w:basedOn w:val="DefaultParagraphFont"/>
    <w:qFormat/>
    <w:rsid w:val="004b209b"/>
    <w:rPr/>
  </w:style>
  <w:style w:type="character" w:styleId="CommentTextChar" w:customStyle="1">
    <w:name w:val="Comment Text Char"/>
    <w:basedOn w:val="DefaultParagraphFont"/>
    <w:link w:val="CommentText"/>
    <w:uiPriority w:val="99"/>
    <w:semiHidden/>
    <w:qFormat/>
    <w:rPr>
      <w:rFonts w:ascii="Times New Roman" w:hAnsi="Times New Roman" w:eastAsia="Times New Roman" w:cs="Times New Roman"/>
      <w:color w:val="00000A"/>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5379f"/>
    <w:rPr>
      <w:rFonts w:ascii="Times New Roman" w:hAnsi="Times New Roman" w:eastAsia="Times New Roman" w:cs="Times New Roman"/>
      <w:color w:val="00000A"/>
      <w:sz w:val="18"/>
      <w:szCs w:val="18"/>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name w:val="Header and Footer"/>
    <w:basedOn w:val="Normal"/>
    <w:qFormat/>
    <w:pPr/>
    <w:rPr/>
  </w:style>
  <w:style w:type="paragraph" w:styleId="Header">
    <w:name w:val="Header"/>
    <w:basedOn w:val="Normal"/>
    <w:link w:val="HeaderChar"/>
    <w:rsid w:val="004b209b"/>
    <w:pPr>
      <w:spacing w:before="0" w:after="0"/>
    </w:pPr>
    <w:rPr/>
  </w:style>
  <w:style w:type="paragraph" w:styleId="Footer">
    <w:name w:val="Footer"/>
    <w:basedOn w:val="Normal"/>
    <w:link w:val="FooterChar"/>
    <w:uiPriority w:val="99"/>
    <w:rsid w:val="004b209b"/>
    <w:pPr>
      <w:spacing w:before="0" w:after="0"/>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5379f"/>
    <w:pPr>
      <w:spacing w:lineRule="auto" w:line="240" w:before="0" w:after="0"/>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LibreOffice/6.4.0.3$Linux_X86_64 LibreOffice_project/b0a288ab3d2d4774cb44b62f04d5d28733ac6df8</Application>
  <Pages>1</Pages>
  <Words>141</Words>
  <Characters>940</Characters>
  <CharactersWithSpaces>1246</CharactersWithSpaces>
  <Paragraphs>9</Paragraphs>
  <Company>Carnegie Mellon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2020-03-05T16:38:00Z</dcterms:created>
  <dc:creator>Michael Romac</dc:creator>
  <dc:description/>
  <dc:language>en-US</dc:language>
  <cp:lastModifiedBy>jason graham</cp:lastModifiedBy>
  <dcterms:modified xsi:type="dcterms:W3CDTF">2020-04-13T19:51:01Z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Carnegie Mellon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