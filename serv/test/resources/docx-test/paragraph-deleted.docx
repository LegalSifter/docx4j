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___________________________. </w:t>
      </w:r>
    </w:p>
    <w:p>
      <w:pPr>
        <w:pStyle w:val="Normal"/>
        <w:tabs>
          <w:tab w:val="left" w:pos="720" w:leader="none"/>
          <w:tab w:val="left" w:pos="1440" w:leader="none"/>
        </w:tabs>
        <w:rPr>
          <w:sz w:val="22"/>
          <w:szCs w:val="22"/>
        </w:rPr>
      </w:pPr>
      <w:del w:id="0" w:author="jason graham" w:date="2020-04-13T19:46:22Z">
        <w:r>
          <w:rPr>
            <w:sz w:val="22"/>
            <w:szCs w:val="22"/>
          </w:rPr>
          <w:tab/>
          <w:delText>NOW THEREFORE, in                                            tending to be legally bound, the Parties agree as follows:</w:delText>
        </w:r>
      </w:del>
    </w:p>
    <w:p>
      <w:pPr>
        <w:pStyle w:val="Normal"/>
        <w:numPr>
          <w:ilvl w:val="0"/>
          <w:numId w:val="1"/>
        </w:numPr>
        <w:spacing w:before="0" w:after="24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Confidential Information</w:t>
      </w:r>
      <w:r>
        <w:rPr>
          <w:sz w:val="22"/>
          <w:szCs w:val="22"/>
        </w:rPr>
        <w:t>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288" w:bottom="1440" w:gutter="0"/>
      <w:pgNumType w:start="1" w:fmt="decimal"/>
      <w:formProt w:val="false"/>
      <w:titlePg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>Non-disclosure Agreement – v. 1.0</w:t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>Non-disclosure Agreement – v. 1.0</w:t>
    </w:r>
  </w:p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440" w:leader="none"/>
        <w:tab w:val="center" w:pos="468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720"/>
      </w:pPr>
      <w:rPr>
        <w:sz w:val="22"/>
        <w:i w:val="false"/>
        <w:u w:val="none"/>
        <w:b w:val="false"/>
        <w:szCs w:val="22"/>
      </w:rPr>
    </w:lvl>
    <w:lvl w:ilvl="1">
      <w:start w:val="1"/>
      <w:numFmt w:val="lowerLetter"/>
      <w:lvlText w:val="%2)   "/>
      <w:lvlJc w:val="left"/>
      <w:pPr>
        <w:tabs>
          <w:tab w:val="num" w:pos="1440"/>
        </w:tabs>
        <w:ind w:left="1440" w:hanging="720"/>
      </w:pPr>
      <w:rPr>
        <w:sz w:val="22"/>
        <w:i w:val="false"/>
        <w:b w:val="false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209b"/>
    <w:pPr>
      <w:widowControl/>
      <w:tabs>
        <w:tab w:val="clear" w:pos="720"/>
        <w:tab w:val="left" w:pos="1440" w:leader="none"/>
      </w:tabs>
      <w:bidi w:val="0"/>
      <w:spacing w:lineRule="exact" w:line="240" w:before="0" w:after="24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4b209b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b209b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4b209b"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379f"/>
    <w:rPr>
      <w:rFonts w:ascii="Times New Roman" w:hAnsi="Times New Roman" w:eastAsia="Times New Roman" w:cs="Times New Roman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4b209b"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4b209b"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379f"/>
    <w:pPr>
      <w:spacing w:lineRule="auto" w:line="240"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LibreOffice/6.4.0.3$Linux_X86_64 LibreOffice_project/b0a288ab3d2d4774cb44b62f04d5d28733ac6df8</Application>
  <Pages>1</Pages>
  <Words>22</Words>
  <Characters>172</Characters>
  <CharactersWithSpaces>193</CharactersWithSpaces>
  <Paragraphs>9</Paragraphs>
  <Company>Carnegie Mellon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2020-03-05T16:38:00Z</dcterms:created>
  <dc:creator>Michael Romac</dc:creator>
  <dc:description/>
  <dc:language>en-US</dc:language>
  <cp:lastModifiedBy>jason graham</cp:lastModifiedBy>
  <dcterms:modified xsi:type="dcterms:W3CDTF">2020-04-13T20:02:45Z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Carnegie Mellon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